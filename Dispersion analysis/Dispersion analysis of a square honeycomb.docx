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251D1" w14:textId="39D2C374" w:rsidR="00E70B36" w:rsidRPr="00E70B36" w:rsidRDefault="00B13124" w:rsidP="00C833A1">
      <w:pPr>
        <w:jc w:val="both"/>
        <w:rPr>
          <w:rFonts w:ascii="Garamond" w:hAnsi="Garamond"/>
          <w:sz w:val="36"/>
          <w:szCs w:val="36"/>
        </w:rPr>
      </w:pPr>
      <w:r w:rsidRPr="00E70B36">
        <w:rPr>
          <w:rFonts w:ascii="Garamond" w:hAnsi="Garamond"/>
          <w:sz w:val="36"/>
          <w:szCs w:val="36"/>
        </w:rPr>
        <w:t>Dispersion analysis of a beam-based lattice</w:t>
      </w:r>
    </w:p>
    <w:p w14:paraId="54B9AB7F" w14:textId="77777777" w:rsidR="00A50EDA" w:rsidRPr="00E70B36" w:rsidRDefault="00A50EDA" w:rsidP="00C833A1">
      <w:pPr>
        <w:jc w:val="both"/>
        <w:rPr>
          <w:rFonts w:ascii="Garamond" w:hAnsi="Garamond"/>
          <w:sz w:val="32"/>
          <w:szCs w:val="32"/>
        </w:rPr>
      </w:pPr>
      <w:r w:rsidRPr="00E70B36">
        <w:rPr>
          <w:rFonts w:ascii="Garamond" w:hAnsi="Garamond"/>
          <w:sz w:val="32"/>
          <w:szCs w:val="32"/>
        </w:rPr>
        <w:t>Run the analysis</w:t>
      </w:r>
    </w:p>
    <w:p w14:paraId="71F5089E" w14:textId="54A60A9A" w:rsidR="00332A12" w:rsidRPr="00E70B36" w:rsidRDefault="00332A12" w:rsidP="00C833A1">
      <w:pPr>
        <w:jc w:val="both"/>
        <w:rPr>
          <w:rFonts w:ascii="Garamond" w:hAnsi="Garamond"/>
          <w:sz w:val="24"/>
          <w:szCs w:val="24"/>
        </w:rPr>
      </w:pPr>
      <w:r w:rsidRPr="00E70B36">
        <w:rPr>
          <w:rFonts w:ascii="Garamond" w:hAnsi="Garamond"/>
          <w:sz w:val="24"/>
          <w:szCs w:val="24"/>
        </w:rPr>
        <w:t xml:space="preserve">The macros in this folder simulate the </w:t>
      </w:r>
      <w:r w:rsidR="00B13124" w:rsidRPr="00E70B36">
        <w:rPr>
          <w:rFonts w:ascii="Garamond" w:hAnsi="Garamond"/>
          <w:sz w:val="24"/>
          <w:szCs w:val="24"/>
        </w:rPr>
        <w:t xml:space="preserve">dispersion curves of a square lattice, </w:t>
      </w:r>
      <w:bookmarkStart w:id="0" w:name="_GoBack"/>
      <w:r w:rsidR="00B13124" w:rsidRPr="00E70B36">
        <w:rPr>
          <w:rFonts w:ascii="Garamond" w:hAnsi="Garamond"/>
          <w:sz w:val="24"/>
          <w:szCs w:val="24"/>
        </w:rPr>
        <w:t>to find the existence of bandgaps</w:t>
      </w:r>
      <w:r w:rsidRPr="00E70B36">
        <w:rPr>
          <w:rFonts w:ascii="Garamond" w:hAnsi="Garamond"/>
          <w:sz w:val="24"/>
          <w:szCs w:val="24"/>
        </w:rPr>
        <w:t>.</w:t>
      </w:r>
    </w:p>
    <w:p w14:paraId="21B1D06B" w14:textId="77777777" w:rsidR="00A44F23" w:rsidRPr="00E70B36" w:rsidRDefault="00332A12" w:rsidP="00C833A1">
      <w:pPr>
        <w:jc w:val="both"/>
        <w:rPr>
          <w:rFonts w:ascii="Garamond" w:hAnsi="Garamond"/>
          <w:sz w:val="24"/>
          <w:szCs w:val="24"/>
        </w:rPr>
      </w:pPr>
      <w:r w:rsidRPr="00E70B36">
        <w:rPr>
          <w:rFonts w:ascii="Garamond" w:hAnsi="Garamond"/>
          <w:sz w:val="24"/>
          <w:szCs w:val="24"/>
        </w:rPr>
        <w:t>First, open Ansys, make sure th</w:t>
      </w:r>
      <w:r w:rsidR="00A44F23" w:rsidRPr="00E70B36">
        <w:rPr>
          <w:rFonts w:ascii="Garamond" w:hAnsi="Garamond"/>
          <w:sz w:val="24"/>
          <w:szCs w:val="24"/>
        </w:rPr>
        <w:t xml:space="preserve">at the </w:t>
      </w:r>
      <w:r w:rsidR="00A44F23" w:rsidRPr="00E70B36">
        <w:rPr>
          <w:rFonts w:ascii="Garamond" w:hAnsi="Garamond"/>
          <w:b/>
          <w:bCs/>
          <w:sz w:val="24"/>
          <w:szCs w:val="24"/>
        </w:rPr>
        <w:t xml:space="preserve">Ansys </w:t>
      </w:r>
      <w:r w:rsidR="00A44F23" w:rsidRPr="00E70B36">
        <w:rPr>
          <w:rFonts w:ascii="Garamond" w:hAnsi="Garamond"/>
          <w:sz w:val="24"/>
          <w:szCs w:val="24"/>
        </w:rPr>
        <w:t xml:space="preserve">directory is the same directory where the macros are stored (file&gt;change directory). </w:t>
      </w:r>
    </w:p>
    <w:p w14:paraId="3D954E12" w14:textId="00F1A511" w:rsidR="00332A12" w:rsidRPr="00E70B36" w:rsidRDefault="00A44F23" w:rsidP="00C833A1">
      <w:pPr>
        <w:jc w:val="both"/>
        <w:rPr>
          <w:rFonts w:ascii="Garamond" w:hAnsi="Garamond"/>
          <w:sz w:val="24"/>
          <w:szCs w:val="24"/>
        </w:rPr>
      </w:pPr>
      <w:r w:rsidRPr="00E70B36">
        <w:rPr>
          <w:rFonts w:ascii="Garamond" w:hAnsi="Garamond"/>
          <w:sz w:val="24"/>
          <w:szCs w:val="24"/>
        </w:rPr>
        <w:t xml:space="preserve">You can also change the jobname (file&gt;change the jobname). </w:t>
      </w:r>
    </w:p>
    <w:p w14:paraId="23E0E108" w14:textId="5366BAC9" w:rsidR="00A44F23" w:rsidRPr="00E70B36" w:rsidRDefault="00A44F23" w:rsidP="00C833A1">
      <w:pPr>
        <w:jc w:val="both"/>
        <w:rPr>
          <w:rFonts w:ascii="Garamond" w:hAnsi="Garamond"/>
          <w:sz w:val="24"/>
          <w:szCs w:val="24"/>
        </w:rPr>
      </w:pPr>
      <w:r w:rsidRPr="00E70B36">
        <w:rPr>
          <w:rFonts w:ascii="Garamond" w:hAnsi="Garamond"/>
          <w:sz w:val="24"/>
          <w:szCs w:val="24"/>
        </w:rPr>
        <w:t xml:space="preserve">Now, </w:t>
      </w:r>
      <w:r w:rsidRPr="00E70B36">
        <w:rPr>
          <w:rFonts w:ascii="Garamond" w:hAnsi="Garamond"/>
          <w:b/>
          <w:bCs/>
          <w:sz w:val="24"/>
          <w:szCs w:val="24"/>
        </w:rPr>
        <w:t xml:space="preserve">write in the command line </w:t>
      </w:r>
      <w:r w:rsidRPr="00E70B36">
        <w:rPr>
          <w:rFonts w:ascii="Garamond" w:hAnsi="Garamond"/>
          <w:b/>
          <w:bCs/>
          <w:i/>
          <w:iCs/>
          <w:sz w:val="24"/>
          <w:szCs w:val="24"/>
        </w:rPr>
        <w:t>main</w:t>
      </w:r>
      <w:r w:rsidRPr="00E70B36">
        <w:rPr>
          <w:rFonts w:ascii="Garamond" w:hAnsi="Garamond"/>
          <w:i/>
          <w:iCs/>
          <w:sz w:val="24"/>
          <w:szCs w:val="24"/>
        </w:rPr>
        <w:t>.</w:t>
      </w:r>
      <w:r w:rsidRPr="00E70B36">
        <w:rPr>
          <w:rFonts w:ascii="Garamond" w:hAnsi="Garamond"/>
          <w:sz w:val="24"/>
          <w:szCs w:val="24"/>
        </w:rPr>
        <w:t xml:space="preserve"> This will run the macros</w:t>
      </w:r>
      <w:r w:rsidR="00EB6C98" w:rsidRPr="00E70B36">
        <w:rPr>
          <w:rFonts w:ascii="Garamond" w:hAnsi="Garamond"/>
          <w:sz w:val="24"/>
          <w:szCs w:val="24"/>
        </w:rPr>
        <w:t>:</w:t>
      </w:r>
      <w:r w:rsidRPr="00E70B36">
        <w:rPr>
          <w:rFonts w:ascii="Garamond" w:hAnsi="Garamond"/>
          <w:sz w:val="24"/>
          <w:szCs w:val="24"/>
        </w:rPr>
        <w:t xml:space="preserve"> </w:t>
      </w:r>
      <w:proofErr w:type="spellStart"/>
      <w:r w:rsidRPr="00E70B36">
        <w:rPr>
          <w:rFonts w:ascii="Garamond" w:hAnsi="Garamond"/>
          <w:sz w:val="24"/>
          <w:szCs w:val="24"/>
        </w:rPr>
        <w:t>geom</w:t>
      </w:r>
      <w:proofErr w:type="spellEnd"/>
      <w:r w:rsidRPr="00E70B36">
        <w:rPr>
          <w:rFonts w:ascii="Garamond" w:hAnsi="Garamond"/>
          <w:sz w:val="24"/>
          <w:szCs w:val="24"/>
        </w:rPr>
        <w:t xml:space="preserve">, </w:t>
      </w:r>
      <w:proofErr w:type="spellStart"/>
      <w:r w:rsidR="00B13124" w:rsidRPr="00E70B36">
        <w:rPr>
          <w:rFonts w:ascii="Garamond" w:hAnsi="Garamond"/>
          <w:sz w:val="24"/>
          <w:szCs w:val="24"/>
        </w:rPr>
        <w:t>matand</w:t>
      </w:r>
      <w:r w:rsidRPr="00E70B36">
        <w:rPr>
          <w:rFonts w:ascii="Garamond" w:hAnsi="Garamond"/>
          <w:sz w:val="24"/>
          <w:szCs w:val="24"/>
        </w:rPr>
        <w:t>mesh</w:t>
      </w:r>
      <w:proofErr w:type="spellEnd"/>
      <w:r w:rsidRPr="00E70B36">
        <w:rPr>
          <w:rFonts w:ascii="Garamond" w:hAnsi="Garamond"/>
          <w:sz w:val="24"/>
          <w:szCs w:val="24"/>
        </w:rPr>
        <w:t xml:space="preserve">, </w:t>
      </w:r>
      <w:r w:rsidR="00B13124" w:rsidRPr="00E70B36">
        <w:rPr>
          <w:rFonts w:ascii="Garamond" w:hAnsi="Garamond"/>
          <w:sz w:val="24"/>
          <w:szCs w:val="24"/>
        </w:rPr>
        <w:t>and loop</w:t>
      </w:r>
      <w:r w:rsidR="00211D6D" w:rsidRPr="00E70B36">
        <w:rPr>
          <w:rFonts w:ascii="Garamond" w:hAnsi="Garamond"/>
          <w:sz w:val="24"/>
          <w:szCs w:val="24"/>
        </w:rPr>
        <w:t>.</w:t>
      </w:r>
    </w:p>
    <w:bookmarkEnd w:id="0"/>
    <w:p w14:paraId="3B0B4771" w14:textId="60204236" w:rsidR="00B13124" w:rsidRPr="00E70B36" w:rsidRDefault="00B13124" w:rsidP="00C833A1">
      <w:pPr>
        <w:jc w:val="both"/>
        <w:rPr>
          <w:rFonts w:ascii="Garamond" w:hAnsi="Garamond"/>
          <w:sz w:val="24"/>
          <w:szCs w:val="24"/>
        </w:rPr>
      </w:pPr>
      <w:r w:rsidRPr="00E70B36">
        <w:rPr>
          <w:rFonts w:ascii="Garamond" w:hAnsi="Garamond"/>
          <w:sz w:val="24"/>
          <w:szCs w:val="24"/>
        </w:rPr>
        <w:t xml:space="preserve">You will obtain the dispersion curves of the square lattice. Depicted in the </w:t>
      </w:r>
      <w:r w:rsidR="00A649A2">
        <w:rPr>
          <w:rFonts w:ascii="Garamond" w:hAnsi="Garamond"/>
          <w:b/>
          <w:bCs/>
          <w:sz w:val="24"/>
          <w:szCs w:val="24"/>
        </w:rPr>
        <w:t>Figure 1</w:t>
      </w:r>
      <w:r w:rsidRPr="00E70B36">
        <w:rPr>
          <w:rFonts w:ascii="Garamond" w:hAnsi="Garamond"/>
          <w:sz w:val="24"/>
          <w:szCs w:val="24"/>
        </w:rPr>
        <w:t>.</w:t>
      </w:r>
    </w:p>
    <w:p w14:paraId="1148111F" w14:textId="7203755D" w:rsidR="00B13124" w:rsidRPr="00A649A2" w:rsidRDefault="00EB6C98" w:rsidP="00A649A2">
      <w:pPr>
        <w:spacing w:after="0"/>
        <w:jc w:val="both"/>
        <w:rPr>
          <w:rFonts w:ascii="Garamond" w:hAnsi="Garamond"/>
          <w:i/>
          <w:iCs/>
          <w:sz w:val="24"/>
          <w:szCs w:val="24"/>
        </w:rPr>
      </w:pPr>
      <w:r w:rsidRPr="00A649A2">
        <w:rPr>
          <w:i/>
          <w:iCs/>
          <w:noProof/>
          <w:sz w:val="24"/>
          <w:szCs w:val="24"/>
        </w:rPr>
        <w:drawing>
          <wp:inline distT="0" distB="0" distL="0" distR="0" wp14:anchorId="7624DFBA" wp14:editId="238EFB4A">
            <wp:extent cx="5930020" cy="454508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6793" cy="4596260"/>
                    </a:xfrm>
                    <a:prstGeom prst="rect">
                      <a:avLst/>
                    </a:prstGeom>
                  </pic:spPr>
                </pic:pic>
              </a:graphicData>
            </a:graphic>
          </wp:inline>
        </w:drawing>
      </w:r>
    </w:p>
    <w:p w14:paraId="7DE9358E" w14:textId="13B1DC90" w:rsidR="00B13124" w:rsidRPr="00A649A2" w:rsidRDefault="00A649A2" w:rsidP="00C833A1">
      <w:pPr>
        <w:jc w:val="both"/>
        <w:rPr>
          <w:rFonts w:ascii="Garamond" w:hAnsi="Garamond"/>
          <w:i/>
          <w:iCs/>
        </w:rPr>
      </w:pPr>
      <w:r w:rsidRPr="00A649A2">
        <w:rPr>
          <w:rFonts w:ascii="Garamond" w:hAnsi="Garamond"/>
          <w:b/>
          <w:bCs/>
          <w:i/>
          <w:iCs/>
        </w:rPr>
        <w:t>Figure 1</w:t>
      </w:r>
      <w:r w:rsidRPr="00A649A2">
        <w:rPr>
          <w:rFonts w:ascii="Garamond" w:hAnsi="Garamond"/>
          <w:i/>
          <w:iCs/>
        </w:rPr>
        <w:t xml:space="preserve"> Dispersion curve for a square beam-based Honeycomb. </w:t>
      </w:r>
      <w:r w:rsidR="00B13124" w:rsidRPr="00A649A2">
        <w:rPr>
          <w:rFonts w:ascii="Garamond" w:hAnsi="Garamond"/>
          <w:i/>
          <w:iCs/>
        </w:rPr>
        <w:t>Th</w:t>
      </w:r>
      <w:r w:rsidRPr="00A649A2">
        <w:rPr>
          <w:rFonts w:ascii="Garamond" w:hAnsi="Garamond"/>
          <w:i/>
          <w:iCs/>
        </w:rPr>
        <w:t>e</w:t>
      </w:r>
      <w:r w:rsidR="00B13124" w:rsidRPr="00A649A2">
        <w:rPr>
          <w:rFonts w:ascii="Garamond" w:hAnsi="Garamond"/>
          <w:i/>
          <w:iCs/>
        </w:rPr>
        <w:t xml:space="preserve"> simulation was run </w:t>
      </w:r>
      <w:r w:rsidR="00EB6C98" w:rsidRPr="00A649A2">
        <w:rPr>
          <w:rFonts w:ascii="Garamond" w:hAnsi="Garamond"/>
          <w:i/>
          <w:iCs/>
        </w:rPr>
        <w:t xml:space="preserve">using E=2000 MPa, L=10mm, d=1 mm, </w:t>
      </w:r>
      <w:proofErr w:type="spellStart"/>
      <w:r w:rsidR="00EB6C98" w:rsidRPr="00A649A2">
        <w:rPr>
          <w:rFonts w:ascii="Garamond" w:hAnsi="Garamond"/>
          <w:i/>
          <w:iCs/>
        </w:rPr>
        <w:t>ro</w:t>
      </w:r>
      <w:proofErr w:type="spellEnd"/>
      <w:r w:rsidR="00EB6C98" w:rsidRPr="00A649A2">
        <w:rPr>
          <w:rFonts w:ascii="Garamond" w:hAnsi="Garamond"/>
          <w:i/>
          <w:iCs/>
        </w:rPr>
        <w:t xml:space="preserve"> = 1e-9 Tn/mm3, 10 elements per beam, and 20 datapoints per direction (total of 60).</w:t>
      </w:r>
    </w:p>
    <w:p w14:paraId="1DC5DD2C" w14:textId="398FCEA1" w:rsidR="002C7795" w:rsidRDefault="002C7795" w:rsidP="002C7795">
      <w:pPr>
        <w:spacing w:beforeLines="160" w:before="384"/>
        <w:jc w:val="both"/>
        <w:rPr>
          <w:rFonts w:ascii="Garamond" w:hAnsi="Garamond"/>
          <w:sz w:val="24"/>
          <w:szCs w:val="24"/>
        </w:rPr>
      </w:pPr>
      <w:r>
        <w:rPr>
          <w:rFonts w:ascii="Garamond" w:hAnsi="Garamond"/>
          <w:sz w:val="24"/>
          <w:szCs w:val="24"/>
        </w:rPr>
        <w:t>T</w:t>
      </w:r>
      <w:r w:rsidRPr="00E70B36">
        <w:rPr>
          <w:rFonts w:ascii="Garamond" w:hAnsi="Garamond"/>
          <w:sz w:val="24"/>
          <w:szCs w:val="24"/>
        </w:rPr>
        <w:t>he first</w:t>
      </w:r>
      <w:r>
        <w:rPr>
          <w:rFonts w:ascii="Garamond" w:hAnsi="Garamond"/>
          <w:sz w:val="24"/>
          <w:szCs w:val="24"/>
        </w:rPr>
        <w:t xml:space="preserve"> 8</w:t>
      </w:r>
      <w:r w:rsidRPr="00E70B36">
        <w:rPr>
          <w:rFonts w:ascii="Garamond" w:hAnsi="Garamond"/>
          <w:sz w:val="24"/>
          <w:szCs w:val="24"/>
        </w:rPr>
        <w:t xml:space="preserve"> eigenfrequencies </w:t>
      </w:r>
      <w:del w:id="1" w:author="Lorenzo Valdevit" w:date="2019-08-05T11:05:00Z">
        <w:r w:rsidRPr="00E70B36" w:rsidDel="001D129F">
          <w:rPr>
            <w:rFonts w:ascii="Garamond" w:hAnsi="Garamond"/>
            <w:sz w:val="24"/>
            <w:szCs w:val="24"/>
          </w:rPr>
          <w:delText xml:space="preserve">were </w:delText>
        </w:r>
      </w:del>
      <w:ins w:id="2" w:author="Lorenzo Valdevit" w:date="2019-08-05T11:05:00Z">
        <w:r w:rsidRPr="00E70B36">
          <w:rPr>
            <w:rFonts w:ascii="Garamond" w:hAnsi="Garamond"/>
            <w:sz w:val="24"/>
            <w:szCs w:val="24"/>
          </w:rPr>
          <w:t xml:space="preserve">are </w:t>
        </w:r>
      </w:ins>
      <w:r w:rsidRPr="00E70B36">
        <w:rPr>
          <w:rFonts w:ascii="Garamond" w:hAnsi="Garamond"/>
          <w:sz w:val="24"/>
          <w:szCs w:val="24"/>
        </w:rPr>
        <w:t xml:space="preserve">extracted and plotted in the dispersion relation </w:t>
      </w:r>
      <w:r>
        <w:rPr>
          <w:rFonts w:ascii="Garamond" w:hAnsi="Garamond"/>
          <w:sz w:val="24"/>
          <w:szCs w:val="24"/>
        </w:rPr>
        <w:t>(Figure 1), more eigenfrequencies can be extracted by incrementing the number “</w:t>
      </w:r>
      <w:proofErr w:type="spellStart"/>
      <w:r>
        <w:rPr>
          <w:rFonts w:ascii="Garamond" w:hAnsi="Garamond"/>
          <w:sz w:val="24"/>
          <w:szCs w:val="24"/>
        </w:rPr>
        <w:t>nmodes</w:t>
      </w:r>
      <w:proofErr w:type="spellEnd"/>
      <w:r>
        <w:rPr>
          <w:rFonts w:ascii="Garamond" w:hAnsi="Garamond"/>
          <w:sz w:val="24"/>
          <w:szCs w:val="24"/>
        </w:rPr>
        <w:t xml:space="preserve">”. Each direction of the Brillouin zone is discretized in 20 datapoints (one can change this number at the beginning of the </w:t>
      </w:r>
      <w:r>
        <w:rPr>
          <w:rFonts w:ascii="Garamond" w:hAnsi="Garamond"/>
          <w:sz w:val="24"/>
          <w:szCs w:val="24"/>
        </w:rPr>
        <w:lastRenderedPageBreak/>
        <w:t>simulation, np, number of datapoints). For each point in the Brillouin zone, the eigenfrequency of each mode is obtained and stored in the variable F(</w:t>
      </w:r>
      <w:proofErr w:type="spellStart"/>
      <w:proofErr w:type="gramStart"/>
      <w:r>
        <w:rPr>
          <w:rFonts w:ascii="Garamond" w:hAnsi="Garamond"/>
          <w:sz w:val="24"/>
          <w:szCs w:val="24"/>
        </w:rPr>
        <w:t>datapoint,mode</w:t>
      </w:r>
      <w:proofErr w:type="spellEnd"/>
      <w:proofErr w:type="gramEnd"/>
      <w:r>
        <w:rPr>
          <w:rFonts w:ascii="Garamond" w:hAnsi="Garamond"/>
          <w:sz w:val="24"/>
          <w:szCs w:val="24"/>
        </w:rPr>
        <w:t>).</w:t>
      </w:r>
      <w:r>
        <w:rPr>
          <w:rFonts w:ascii="Garamond" w:hAnsi="Garamond"/>
          <w:sz w:val="24"/>
          <w:szCs w:val="24"/>
        </w:rPr>
        <w:t xml:space="preserve"> In the next section concepts like Brillouin zone are explained.</w:t>
      </w:r>
    </w:p>
    <w:p w14:paraId="4AC29AFB" w14:textId="766457BC" w:rsidR="002C7795" w:rsidRPr="00E70B36" w:rsidRDefault="002C7795" w:rsidP="002C7795">
      <w:pPr>
        <w:spacing w:beforeLines="160" w:before="384"/>
        <w:jc w:val="both"/>
        <w:rPr>
          <w:rFonts w:ascii="Garamond" w:hAnsi="Garamond"/>
          <w:sz w:val="32"/>
          <w:szCs w:val="32"/>
        </w:rPr>
      </w:pPr>
      <w:r>
        <w:rPr>
          <w:rFonts w:ascii="Garamond" w:hAnsi="Garamond"/>
          <w:sz w:val="24"/>
          <w:szCs w:val="24"/>
        </w:rPr>
        <w:t xml:space="preserve">If you write in the command line </w:t>
      </w:r>
      <w:r>
        <w:rPr>
          <w:rFonts w:ascii="Garamond" w:hAnsi="Garamond"/>
          <w:b/>
          <w:bCs/>
          <w:i/>
          <w:iCs/>
          <w:sz w:val="24"/>
          <w:szCs w:val="24"/>
        </w:rPr>
        <w:t>*</w:t>
      </w:r>
      <w:proofErr w:type="spellStart"/>
      <w:r>
        <w:rPr>
          <w:rFonts w:ascii="Garamond" w:hAnsi="Garamond"/>
          <w:b/>
          <w:bCs/>
          <w:i/>
          <w:iCs/>
          <w:sz w:val="24"/>
          <w:szCs w:val="24"/>
        </w:rPr>
        <w:t>Status,F</w:t>
      </w:r>
      <w:proofErr w:type="spellEnd"/>
      <w:r>
        <w:rPr>
          <w:rFonts w:ascii="Garamond" w:hAnsi="Garamond"/>
          <w:b/>
          <w:bCs/>
          <w:sz w:val="24"/>
          <w:szCs w:val="24"/>
        </w:rPr>
        <w:t xml:space="preserve"> </w:t>
      </w:r>
      <w:r>
        <w:rPr>
          <w:rFonts w:ascii="Garamond" w:hAnsi="Garamond"/>
          <w:sz w:val="24"/>
          <w:szCs w:val="24"/>
        </w:rPr>
        <w:t xml:space="preserve">you will </w:t>
      </w:r>
      <w:r>
        <w:rPr>
          <w:rFonts w:ascii="Garamond" w:hAnsi="Garamond"/>
          <w:sz w:val="24"/>
          <w:szCs w:val="24"/>
        </w:rPr>
        <w:t>obtain the variable F listed in the following way: the first column is the datapoint</w:t>
      </w:r>
      <w:r w:rsidR="00B96010">
        <w:rPr>
          <w:rFonts w:ascii="Garamond" w:hAnsi="Garamond"/>
          <w:sz w:val="24"/>
          <w:szCs w:val="24"/>
        </w:rPr>
        <w:t>, in our case from 1 to 21 goes from G to X in the Brillouin zone, from 21 to 41 is from X to M, and 41 to 61 is from M to G; the second is the mode, the third is the step, which is always 1; an the fourth is the eigenfrequency.</w:t>
      </w:r>
      <w:r w:rsidRPr="00E70B36">
        <w:rPr>
          <w:rFonts w:ascii="Garamond" w:hAnsi="Garamond"/>
          <w:sz w:val="32"/>
          <w:szCs w:val="32"/>
        </w:rPr>
        <w:t xml:space="preserve"> </w:t>
      </w:r>
    </w:p>
    <w:p w14:paraId="1463E7D1" w14:textId="79CDD137" w:rsidR="00E70B36" w:rsidRPr="00E70B36" w:rsidRDefault="00EB6C98" w:rsidP="00C833A1">
      <w:pPr>
        <w:jc w:val="both"/>
        <w:rPr>
          <w:rFonts w:ascii="Garamond" w:hAnsi="Garamond"/>
          <w:sz w:val="24"/>
          <w:szCs w:val="24"/>
        </w:rPr>
      </w:pPr>
      <w:r w:rsidRPr="00E70B36">
        <w:rPr>
          <w:rFonts w:ascii="Garamond" w:hAnsi="Garamond"/>
          <w:sz w:val="24"/>
          <w:szCs w:val="24"/>
        </w:rPr>
        <w:t xml:space="preserve">You can also run the macro </w:t>
      </w:r>
      <w:proofErr w:type="spellStart"/>
      <w:r w:rsidRPr="00E70B36">
        <w:rPr>
          <w:rFonts w:ascii="Garamond" w:hAnsi="Garamond"/>
          <w:i/>
          <w:iCs/>
          <w:sz w:val="24"/>
          <w:szCs w:val="24"/>
        </w:rPr>
        <w:t>singlemode</w:t>
      </w:r>
      <w:proofErr w:type="spellEnd"/>
      <w:r w:rsidRPr="00E70B36">
        <w:rPr>
          <w:rFonts w:ascii="Garamond" w:hAnsi="Garamond"/>
          <w:sz w:val="24"/>
          <w:szCs w:val="24"/>
        </w:rPr>
        <w:t xml:space="preserve"> to obtain </w:t>
      </w:r>
      <w:r w:rsidR="00E70B36" w:rsidRPr="00E70B36">
        <w:rPr>
          <w:rFonts w:ascii="Garamond" w:hAnsi="Garamond"/>
          <w:sz w:val="24"/>
          <w:szCs w:val="24"/>
        </w:rPr>
        <w:t xml:space="preserve">the modal results in a </w:t>
      </w:r>
      <w:proofErr w:type="gramStart"/>
      <w:r w:rsidR="00E70B36" w:rsidRPr="00E70B36">
        <w:rPr>
          <w:rFonts w:ascii="Garamond" w:hAnsi="Garamond"/>
          <w:sz w:val="24"/>
          <w:szCs w:val="24"/>
        </w:rPr>
        <w:t>particular datapoint</w:t>
      </w:r>
      <w:proofErr w:type="gramEnd"/>
      <w:r w:rsidR="00E70B36" w:rsidRPr="00E70B36">
        <w:rPr>
          <w:rFonts w:ascii="Garamond" w:hAnsi="Garamond"/>
          <w:sz w:val="24"/>
          <w:szCs w:val="24"/>
        </w:rPr>
        <w:t>. This way you can see how the modes look like at a specific point in the Brillouin zone.</w:t>
      </w:r>
    </w:p>
    <w:p w14:paraId="20EDF054" w14:textId="77777777" w:rsidR="00E70B36" w:rsidRPr="00E70B36" w:rsidRDefault="00E70B36" w:rsidP="002C7795">
      <w:pPr>
        <w:spacing w:before="240"/>
        <w:jc w:val="both"/>
        <w:rPr>
          <w:rFonts w:ascii="Garamond" w:hAnsi="Garamond"/>
          <w:sz w:val="32"/>
          <w:szCs w:val="32"/>
        </w:rPr>
      </w:pPr>
      <w:r w:rsidRPr="00E70B36">
        <w:rPr>
          <w:rFonts w:ascii="Garamond" w:hAnsi="Garamond"/>
          <w:sz w:val="32"/>
          <w:szCs w:val="32"/>
        </w:rPr>
        <w:t>Explanation of the Bloch boundary conditions</w:t>
      </w:r>
    </w:p>
    <w:p w14:paraId="457FB07E" w14:textId="2E5F11DB" w:rsidR="00E70B36" w:rsidRPr="00E70B36" w:rsidRDefault="00E70B36" w:rsidP="00E70B36">
      <w:pPr>
        <w:spacing w:beforeLines="160" w:before="384"/>
        <w:jc w:val="both"/>
        <w:rPr>
          <w:rFonts w:ascii="Garamond" w:hAnsi="Garamond"/>
          <w:sz w:val="24"/>
          <w:szCs w:val="24"/>
        </w:rPr>
      </w:pPr>
      <w:r w:rsidRPr="00E70B36">
        <w:rPr>
          <w:rFonts w:ascii="Garamond" w:hAnsi="Garamond"/>
          <w:sz w:val="24"/>
          <w:szCs w:val="24"/>
        </w:rPr>
        <w:t>In this section, the finite elements implementation of the Bloch-wave theorem</w:t>
      </w:r>
      <w:ins w:id="3" w:author="Lorenzo Valdevit" w:date="2019-08-05T10:56:00Z">
        <w:r w:rsidRPr="00E70B36">
          <w:rPr>
            <w:rFonts w:ascii="Garamond" w:hAnsi="Garamond"/>
            <w:sz w:val="24"/>
            <w:szCs w:val="24"/>
          </w:rPr>
          <w:t xml:space="preserve"> </w:t>
        </w:r>
        <w:r w:rsidRPr="00E70B36">
          <w:rPr>
            <w:rFonts w:ascii="Garamond" w:hAnsi="Garamond"/>
            <w:sz w:val="24"/>
            <w:szCs w:val="24"/>
          </w:rPr>
          <w:fldChar w:fldCharType="begin"/>
        </w:r>
      </w:ins>
      <w:r w:rsidRPr="00E70B36">
        <w:rPr>
          <w:rFonts w:ascii="Garamond" w:hAnsi="Garamond"/>
          <w:sz w:val="24"/>
          <w:szCs w:val="24"/>
        </w:rPr>
        <w:instrText xml:space="preserve"> ADDIN ZOTERO_ITEM CSL_CITATION {"citationID":"DpTRUf2d","properties":{"formattedCitation":"\\super [1]\\nosupersub{}","plainCitation":"[1]","noteIndex":0},"citationItems":[{"id":216,"uris":["http://zotero.org/users/5757526/items/6ZSIYNWT"],"uri":["http://zotero.org/users/5757526/items/6ZSIYNWT"],"itemData":{"id":216,"type":"article-journal","container-title":"Zeitschrift für Physik","DOI":"10.1007/BF01339455","ISSN":"1434-6001, 1434-601X","issue":"7-8","journalAbbreviation":"Z. Physik","language":"de","page":"555-600","source":"DOI.org (Crossref)","title":"Über die Quantenmechanik der Elektronen in Kristallgittern","volume":"52","author":[{"family":"Bloch","given":"Felix"}],"issued":{"date-parts":[["1929",7]]}}}],"schema":"https://github.com/citation-style-language/schema/raw/master/csl-citation.json"} </w:instrText>
      </w:r>
      <w:ins w:id="4" w:author="Lorenzo Valdevit" w:date="2019-08-05T10:56:00Z">
        <w:r w:rsidRPr="00E70B36">
          <w:rPr>
            <w:rFonts w:ascii="Garamond" w:hAnsi="Garamond"/>
            <w:sz w:val="24"/>
            <w:szCs w:val="24"/>
          </w:rPr>
          <w:fldChar w:fldCharType="separate"/>
        </w:r>
      </w:ins>
      <w:r w:rsidRPr="00E70B36">
        <w:rPr>
          <w:rFonts w:ascii="Garamond" w:hAnsi="Garamond" w:cs="Times New Roman"/>
          <w:sz w:val="24"/>
          <w:szCs w:val="28"/>
          <w:vertAlign w:val="superscript"/>
        </w:rPr>
        <w:t>[1]</w:t>
      </w:r>
      <w:ins w:id="5" w:author="Lorenzo Valdevit" w:date="2019-08-05T10:56:00Z">
        <w:r w:rsidRPr="00E70B36">
          <w:rPr>
            <w:rFonts w:ascii="Garamond" w:hAnsi="Garamond"/>
            <w:sz w:val="24"/>
            <w:szCs w:val="24"/>
          </w:rPr>
          <w:fldChar w:fldCharType="end"/>
        </w:r>
        <w:r w:rsidRPr="00E70B36">
          <w:rPr>
            <w:rFonts w:ascii="Garamond" w:hAnsi="Garamond"/>
            <w:sz w:val="24"/>
            <w:szCs w:val="24"/>
          </w:rPr>
          <w:t xml:space="preserve"> t</w:t>
        </w:r>
      </w:ins>
      <w:del w:id="6" w:author="Lorenzo Valdevit" w:date="2019-08-05T10:56:00Z">
        <w:r w:rsidRPr="00E70B36" w:rsidDel="001D129F">
          <w:rPr>
            <w:rFonts w:ascii="Garamond" w:hAnsi="Garamond"/>
            <w:sz w:val="24"/>
            <w:szCs w:val="24"/>
          </w:rPr>
          <w:delText xml:space="preserve"> </w:delText>
        </w:r>
        <w:r w:rsidRPr="00E70B36" w:rsidDel="001D129F">
          <w:rPr>
            <w:rFonts w:ascii="Garamond" w:hAnsi="Garamond"/>
            <w:sz w:val="24"/>
            <w:szCs w:val="24"/>
          </w:rPr>
          <w:fldChar w:fldCharType="begin" w:fldLock="1"/>
        </w:r>
        <w:r w:rsidRPr="00E70B36" w:rsidDel="001D129F">
          <w:rPr>
            <w:rFonts w:ascii="Garamond" w:hAnsi="Garamond"/>
            <w:sz w:val="24"/>
            <w:szCs w:val="24"/>
          </w:rPr>
          <w:delInstrText>ADDIN CSL_CITATION { "citationItems" : [ { "id" : "ITEM-1", "itemData" : { "DOI" : "10.1007/BF01339455", "ISBN" : "0939-7922", "ISSN" : "14346001", "PMID" : "17426059", "abstract" : "Die Bewegung eines Elektrons im Gitter wird untersucht, indem wir uns dieses durch ein zun\u00e4chst streng dreifach periodisches Kraftfeld schematisieren. Unter Hinzunahme der F ermischen Statistik auf die Elektronen gestattet unser Modell Aussagen \u00fcber den von ihnen herr\u00fchrenden Anteil der spezifischen W\u00e4rme des Kristalls. Ferner wird gezeigt, da\u00df die Ber\u00fccksichtigung der thermischen Gitterschwingungen Gr\u00f6\u00dfenordnung und Temperaturabh\u00e4ngigkeit der elektrischen Leitf\u00e4higkeit von Metallen in qualitativer \u00dcbereinstimmung mit der Erfahrung ergibt.", "author" : [ { "dropping-particle" : "", "family" : "Bloch", "given" : "Felix", "non-dropping-particle" : "", "parse-names" : false, "suffix" : "" } ], "container-title" : "Zeitschrift f??r Physik", "id" : "ITEM-1", "issue" : "7-8", "issued" : { "date-parts" : [ [ "1929" ] ] }, "page" : "555-600", "title" : "??ber die Quantenmechanik der Elektronen in Kristallgittern", "type" : "article-journal", "volume" : "52" }, "uris" : [ "http://www.mendeley.com/documents/?uuid=d07a3c23-3929-46de-8397-fc8899fa7a1d" ] } ], "mendeley" : { "formattedCitation" : "[1]", "plainTextFormattedCitation" : "[1]", "previouslyFormattedCitation" : "[1]" }, "properties" : {  }, "schema" : "https://github.com/citation-style-language/schema/raw/master/csl-citation.json" }</w:delInstrText>
        </w:r>
        <w:r w:rsidRPr="00E70B36" w:rsidDel="001D129F">
          <w:rPr>
            <w:rFonts w:ascii="Garamond" w:hAnsi="Garamond"/>
            <w:sz w:val="24"/>
            <w:szCs w:val="24"/>
          </w:rPr>
          <w:fldChar w:fldCharType="separate"/>
        </w:r>
        <w:r w:rsidRPr="00E70B36" w:rsidDel="001D129F">
          <w:rPr>
            <w:rFonts w:ascii="Garamond" w:hAnsi="Garamond"/>
            <w:noProof/>
            <w:sz w:val="24"/>
            <w:szCs w:val="24"/>
          </w:rPr>
          <w:delText>[1]</w:delText>
        </w:r>
        <w:r w:rsidRPr="00E70B36" w:rsidDel="001D129F">
          <w:rPr>
            <w:rFonts w:ascii="Garamond" w:hAnsi="Garamond"/>
            <w:sz w:val="24"/>
            <w:szCs w:val="24"/>
          </w:rPr>
          <w:fldChar w:fldCharType="end"/>
        </w:r>
        <w:r w:rsidRPr="00E70B36" w:rsidDel="001D129F">
          <w:rPr>
            <w:rFonts w:ascii="Garamond" w:hAnsi="Garamond"/>
            <w:sz w:val="24"/>
            <w:szCs w:val="24"/>
          </w:rPr>
          <w:delText xml:space="preserve"> t</w:delText>
        </w:r>
      </w:del>
      <w:r w:rsidRPr="00E70B36">
        <w:rPr>
          <w:rFonts w:ascii="Garamond" w:hAnsi="Garamond"/>
          <w:sz w:val="24"/>
          <w:szCs w:val="24"/>
        </w:rPr>
        <w:t xml:space="preserve">hat </w:t>
      </w:r>
      <w:del w:id="7" w:author="Lorenzo Valdevit" w:date="2019-08-05T10:54:00Z">
        <w:r w:rsidRPr="00E70B36" w:rsidDel="00523FA4">
          <w:rPr>
            <w:rFonts w:ascii="Garamond" w:hAnsi="Garamond"/>
            <w:sz w:val="24"/>
            <w:szCs w:val="24"/>
          </w:rPr>
          <w:delText xml:space="preserve">was </w:delText>
        </w:r>
      </w:del>
      <w:ins w:id="8" w:author="Lorenzo Valdevit" w:date="2019-08-05T10:54:00Z">
        <w:r w:rsidRPr="00E70B36">
          <w:rPr>
            <w:rFonts w:ascii="Garamond" w:hAnsi="Garamond"/>
            <w:sz w:val="24"/>
            <w:szCs w:val="24"/>
          </w:rPr>
          <w:t xml:space="preserve">is </w:t>
        </w:r>
      </w:ins>
      <w:r w:rsidRPr="00E70B36">
        <w:rPr>
          <w:rFonts w:ascii="Garamond" w:hAnsi="Garamond"/>
          <w:sz w:val="24"/>
          <w:szCs w:val="24"/>
        </w:rPr>
        <w:t xml:space="preserve">used to compute the wave propagation characteristics (the band structure) of the periodic materials is </w:t>
      </w:r>
      <w:del w:id="9" w:author="Lorenzo Valdevit" w:date="2019-08-05T10:54:00Z">
        <w:r w:rsidRPr="00E70B36" w:rsidDel="00523FA4">
          <w:rPr>
            <w:rFonts w:ascii="Garamond" w:hAnsi="Garamond"/>
            <w:sz w:val="24"/>
            <w:szCs w:val="24"/>
          </w:rPr>
          <w:delText>explained</w:delText>
        </w:r>
      </w:del>
      <w:ins w:id="10" w:author="Lorenzo Valdevit" w:date="2019-08-05T10:55:00Z">
        <w:r w:rsidRPr="00E70B36">
          <w:rPr>
            <w:rFonts w:ascii="Garamond" w:hAnsi="Garamond"/>
            <w:sz w:val="24"/>
            <w:szCs w:val="24"/>
          </w:rPr>
          <w:t>presented</w:t>
        </w:r>
      </w:ins>
      <w:ins w:id="11" w:author="Lorenzo Valdevit" w:date="2019-08-05T10:56:00Z">
        <w:r w:rsidRPr="00E70B36">
          <w:rPr>
            <w:rFonts w:ascii="Garamond" w:hAnsi="Garamond"/>
            <w:sz w:val="24"/>
            <w:szCs w:val="24"/>
          </w:rPr>
          <w:t>.</w:t>
        </w:r>
      </w:ins>
      <w:del w:id="12" w:author="Lorenzo Valdevit" w:date="2019-08-05T10:56:00Z">
        <w:r w:rsidRPr="00E70B36" w:rsidDel="00523FA4">
          <w:rPr>
            <w:rFonts w:ascii="Garamond" w:hAnsi="Garamond"/>
            <w:sz w:val="24"/>
            <w:szCs w:val="24"/>
          </w:rPr>
          <w:delText>.</w:delText>
        </w:r>
        <w:r w:rsidRPr="00E70B36" w:rsidDel="00523FA4">
          <w:rPr>
            <w:rFonts w:ascii="Garamond" w:hAnsi="Garamond"/>
            <w:sz w:val="24"/>
            <w:szCs w:val="24"/>
          </w:rPr>
          <w:fldChar w:fldCharType="begin"/>
        </w:r>
        <w:r w:rsidRPr="00E70B36" w:rsidDel="00523FA4">
          <w:rPr>
            <w:rFonts w:ascii="Garamond" w:hAnsi="Garamond"/>
            <w:sz w:val="24"/>
            <w:szCs w:val="24"/>
          </w:rPr>
          <w:delInstrText xml:space="preserve"> ADDIN ZOTERO_ITEM CSL_CITATION {"citationID":"DpTRUf2d","properties":{"formattedCitation":"\\super [20]\\nosupersub{}","plainCitation":"[20]","noteIndex":0},"citationItems":[{"id":216,"uris":["http://zotero.org/users/5757526/items/6ZSIYNWT"],"uri":["http://zotero.org/users/5757526/items/6ZSIYNWT"],"itemData":{"id":216,"type":"article-journal","title":"Über die Quantenmechanik der Elektronen in Kristallgittern","container-title":"Zeitschrift für Physik","page":"555-600","volume":"52","issue":"7-8","source":"DOI.org (Crossref)","DOI":"10.1007/BF01339455","ISSN":"1434-6001, 1434-601X","journalAbbreviation":"Z. Physik","language":"de","author":[{"family":"Bloch","given":"Felix"}],"issued":{"date-parts":[["1929",7]]}}}],"schema":"https://github.com/citation-style-language/schema/raw/master/csl-citation.json"} </w:delInstrText>
        </w:r>
        <w:r w:rsidRPr="00E70B36" w:rsidDel="00523FA4">
          <w:rPr>
            <w:rFonts w:ascii="Garamond" w:hAnsi="Garamond"/>
            <w:sz w:val="24"/>
            <w:szCs w:val="24"/>
          </w:rPr>
          <w:fldChar w:fldCharType="separate"/>
        </w:r>
        <w:r w:rsidRPr="00E70B36" w:rsidDel="00523FA4">
          <w:rPr>
            <w:rFonts w:ascii="Garamond" w:hAnsi="Garamond"/>
            <w:sz w:val="24"/>
            <w:szCs w:val="24"/>
            <w:vertAlign w:val="superscript"/>
          </w:rPr>
          <w:delText>[20]</w:delText>
        </w:r>
        <w:r w:rsidRPr="00E70B36" w:rsidDel="00523FA4">
          <w:rPr>
            <w:rFonts w:ascii="Garamond" w:hAnsi="Garamond"/>
            <w:sz w:val="24"/>
            <w:szCs w:val="24"/>
          </w:rPr>
          <w:fldChar w:fldCharType="end"/>
        </w:r>
      </w:del>
      <w:r w:rsidRPr="00E70B36">
        <w:rPr>
          <w:rFonts w:ascii="Garamond" w:hAnsi="Garamond"/>
          <w:sz w:val="24"/>
          <w:szCs w:val="24"/>
        </w:rPr>
        <w:t xml:space="preserve"> This approach has been previously used by a number of researchers to </w:t>
      </w:r>
      <w:del w:id="13" w:author="Lorenzo Valdevit" w:date="2019-08-05T10:54:00Z">
        <w:r w:rsidRPr="00E70B36" w:rsidDel="00523FA4">
          <w:rPr>
            <w:rFonts w:ascii="Garamond" w:hAnsi="Garamond"/>
            <w:sz w:val="24"/>
            <w:szCs w:val="24"/>
          </w:rPr>
          <w:delText xml:space="preserve">predict </w:delText>
        </w:r>
      </w:del>
      <w:ins w:id="14" w:author="Lorenzo Valdevit" w:date="2019-08-05T10:54:00Z">
        <w:r w:rsidRPr="00E70B36">
          <w:rPr>
            <w:rFonts w:ascii="Garamond" w:hAnsi="Garamond"/>
            <w:sz w:val="24"/>
            <w:szCs w:val="24"/>
          </w:rPr>
          <w:t xml:space="preserve">compute </w:t>
        </w:r>
      </w:ins>
      <w:r w:rsidRPr="00E70B36">
        <w:rPr>
          <w:rFonts w:ascii="Garamond" w:hAnsi="Garamond"/>
          <w:sz w:val="24"/>
          <w:szCs w:val="24"/>
        </w:rPr>
        <w:t xml:space="preserve">the wave propagation response </w:t>
      </w:r>
      <w:del w:id="15" w:author="Anna Guell Izard" w:date="2018-10-09T15:37:00Z">
        <w:r w:rsidRPr="00E70B36" w:rsidDel="002C7FD3">
          <w:rPr>
            <w:rFonts w:ascii="Garamond" w:hAnsi="Garamond"/>
            <w:sz w:val="24"/>
            <w:szCs w:val="24"/>
          </w:rPr>
          <w:fldChar w:fldCharType="begin" w:fldLock="1"/>
        </w:r>
        <w:r w:rsidRPr="00E70B36" w:rsidDel="002C7FD3">
          <w:rPr>
            <w:rFonts w:ascii="Garamond" w:hAnsi="Garamond"/>
            <w:sz w:val="24"/>
            <w:szCs w:val="24"/>
          </w:rPr>
          <w:delInstrText>ADDIN CSL_CITATION { "citationItems" : [ { "id" : "ITEM-1", "itemData" : { "DOI" : "10.1103/PhysRevB.88.014304", "author" : [ { "dropping-particle" : "", "family" : "Wang", "given" : "Pai", "non-dropping-particle" : "", "parse-names" : false, "suffix" : "" }, { "dropping-particle" : "", "family" : "Shim", "given" : "Jongmin", "non-dropping-particle" : "", "parse-names" : false, "suffix" : "" }, { "dropping-particle" : "", "family" : "Bertoldi", "given" : "Katia", "non-dropping-particle" : "", "parse-names" : false, "suffix" : "" } ], "id" : "ITEM-1", "issued" : { "date-parts" : [ [ "2013" ] ] }, "title" : "Effects of geometric and material nonlinearities on tunable band gaps and low-frequency directionality of phononic crystals", "type" : "article-journal", "volume" : "014304" }, "uris" : [ "http://www.mendeley.com/documents/?uuid=26620605-8dbc-4a4e-b783-4e7c611bf778", "http://www.mendeley.com/documents/?uuid=72f63948-6079-4cc3-bc78-290418239047" ] }, { "id" : "ITEM-2", "itemData" : { "author" : [ { "dropping-particle" : "", "family" : "Kushwaha", "given" : "M. S.", "non-dropping-particle" : "", "parse-names" : false, "suffix" : "" }, { "dropping-particle" : "", "family" : "Halevi", "given" : "P.", "non-dropping-particle" : "", "parse-names" : false, "suffix" : "" }, { "dropping-particle" : "", "family" : "Dobrzynski", "given" : "L.", "non-dropping-particle" : "", "parse-names" : false, "suffix" : "" }, { "dropping-particle" : "", "family" : "Djafari-Rouhani", "given" : "B.", "non-dropping-particle" : "", "parse-names" : false, "suffix" : "" } ], "container-title" : "Physical Review Letters", "id" : "ITEM-2", "issue" : "13", "issued" : { "date-parts" : [ [ "1993" ] ] }, "page" : "2022-2025", "title" : "Acoustic band-structure of periodic elastic composites.", "type" : "article-journal", "volume" : "71" }, "uris" : [ "http://www.mendeley.com/documents/?uuid=a9b430af-8e9f-426a-9d19-4f2328948e8d" ] } ], "mendeley" : { "formattedCitation" : "[2,3]", "plainTextFormattedCitation" : "[2,3]", "previouslyFormattedCitation" : "[2,3]" }, "properties" : {  }, "schema" : "https://github.com/citation-style-language/schema/raw/master/csl-citation.json" }</w:delInstrText>
        </w:r>
        <w:r w:rsidRPr="00E70B36" w:rsidDel="002C7FD3">
          <w:rPr>
            <w:rFonts w:ascii="Garamond" w:hAnsi="Garamond"/>
            <w:sz w:val="24"/>
            <w:szCs w:val="24"/>
          </w:rPr>
          <w:fldChar w:fldCharType="separate"/>
        </w:r>
        <w:r w:rsidRPr="00E70B36" w:rsidDel="002C7FD3">
          <w:rPr>
            <w:rFonts w:ascii="Garamond" w:hAnsi="Garamond"/>
            <w:noProof/>
            <w:sz w:val="24"/>
            <w:szCs w:val="24"/>
          </w:rPr>
          <w:delText>[2,3]</w:delText>
        </w:r>
        <w:r w:rsidRPr="00E70B36" w:rsidDel="002C7FD3">
          <w:rPr>
            <w:rFonts w:ascii="Garamond" w:hAnsi="Garamond"/>
            <w:sz w:val="24"/>
            <w:szCs w:val="24"/>
          </w:rPr>
          <w:fldChar w:fldCharType="end"/>
        </w:r>
        <w:r w:rsidRPr="00E70B36" w:rsidDel="002C7FD3">
          <w:rPr>
            <w:rFonts w:ascii="Garamond" w:hAnsi="Garamond"/>
            <w:sz w:val="24"/>
            <w:szCs w:val="24"/>
          </w:rPr>
          <w:delText xml:space="preserve"> and instability </w:delText>
        </w:r>
        <w:r w:rsidRPr="00E70B36" w:rsidDel="002C7FD3">
          <w:rPr>
            <w:rFonts w:ascii="Garamond" w:hAnsi="Garamond"/>
            <w:sz w:val="24"/>
            <w:szCs w:val="24"/>
          </w:rPr>
          <w:fldChar w:fldCharType="begin" w:fldLock="1"/>
        </w:r>
        <w:r w:rsidRPr="00E70B36" w:rsidDel="002C7FD3">
          <w:rPr>
            <w:rFonts w:ascii="Garamond" w:hAnsi="Garamond"/>
            <w:sz w:val="24"/>
            <w:szCs w:val="24"/>
          </w:rPr>
          <w:delInstrText>ADDIN CSL_CITATION { "citationItems" : [ { "id" : "ITEM-1", "itemData" : { "DOI" : "10.1002/adfm.201400665", "ISBN" : "1616-301x", "ISSN" : "16163028", "abstract" : "Mechanical instabilities in periodic porous elastic structures may lead to the formation of homogeneous patterns, opening avenues for a wide range of applications that are related to the geometry of the system. This study focuses on an elastomeric porous structure comprising a triangular array of circular holes, and shows that by controlling the loading direction, multiple pattern transformations can be induced by buckling. Interestingly, these different pattern transformations can be exploited to design materials with highly tunable properties. In particular, these results indicate that they can be effectively used to tune the propagation of elastic waves in phononic crystals, enhancing the tunability of the dynamic response of the system. Using a combination of finite element simulations and experiments, a proof-of-concept of the novel material is demonstrated. Since the proposed mechanism is induced by elastic instability, it is reversible, repeatable, and scale-independent, opening avenues for the design of highly tunable materials and devices over a wide range of length scales.", "author" : [ { "dropping-particle" : "", "family" : "Shan", "given" : "Sicong", "non-dropping-particle" : "", "parse-names" : false, "suffix" : "" }, { "dropping-particle" : "", "family" : "Kang", "given" : "Sung H.", "non-dropping-particle" : "", "parse-names" : false, "suffix" : "" }, { "dropping-particle" : "", "family" : "Wang", "given" : "Pai", "non-dropping-particle" : "", "parse-names" : false, "suffix" : "" }, { "dropping-particle" : "", "family" : "Qu", "given" : "Cangyu", "non-dropping-particle" : "", "parse-names" : false, "suffix" : "" }, { "dropping-particle" : "", "family" : "Shian", "given" : "Samuel", "non-dropping-particle" : "", "parse-names" : false, "suffix" : "" }, { "dropping-particle" : "", "family" : "Chen", "given" : "Elizabeth R.", "non-dropping-particle" : "", "parse-names" : false, "suffix" : "" }, { "dropping-particle" : "", "family" : "Bertoldi", "given" : "Katia", "non-dropping-particle" : "", "parse-names" : false, "suffix" : "" } ], "container-title" : "Advanced Functional Materials", "id" : "ITEM-1", "issue" : "31", "issued" : { "date-parts" : [ [ "2014" ] ] }, "page" : "4935-4942", "title" : "Harnessing multiple folding mechanisms in soft periodic structures for tunable control of elastic waves", "type" : "article-journal", "volume" : "24" }, "uris" : [ "http://www.mendeley.com/documents/?uuid=42c5f1f1-a136-4318-b0ad-ca0c6ae54e84", "http://www.mendeley.com/documents/?uuid=c1aff23a-86c4-4c3d-862b-66be07d7a69c" ] }, { "id" : "ITEM-2", "itemData" : { "DOI" : "10.1016/j.jmps.2008.03.006", "ISBN" : "0022-5096", "ISSN" : "00225096", "abstract" : "Recently, novel and uniform deformation-induced pattern transformations have been found in periodic elastomeric cellular solids upon reaching a critical value of applied load [Mullin, T., Deschanel, S., Bertoldi, K., Boyce, M.C., 2007. Pattern transformation triggered by deformation. Phys. Rev. Lett. 99, 084301; Boyce, M.C., Prange, S.M., Bertoldi, K., Deschanel, S., Mullin, T., 2008. Mechanics of periodic elastomeric structures. In: Boukamel, Laiarinandrasana, Meo, Verron (Eds.), Constitutive Models for Rubber, vol. V. Taylor &amp; Francis Group, London, pp. 3-7]. Here, the mechanics of the deformation behavior of several periodically patterned two-dimensional elastomeric sheets are investigated experimentally and through numerical simulation. Square and oblique lattices of circular voids and rectangular lattices of elliptical voids are studied. The numerical results clearly show the mechanism of the pattern switch for each microstructure to be a form of local elastic instability, giving reversible and repeatable transformation events as confirmed by experiments. Post-deformation transformation is observed to accentuate the new pattern and is found to be elastic and to occur at nearly constant stress, resulting in a superelastic behavior. The deformation-induced transformations have been physically realized on structures constructed at the millimeter length scale. This behavior should also persist at the micro and nano length scales, providing opportunities for transformative photonic and phononic crystals which can switch in a controlled manner and also exploiting the phenomenon to imprint complex patterns. ?? 2008 Elsevier Ltd. All rights reserved.", "author" : [ { "dropping-particle" : "", "family" : "Bertoldi", "given" : "K.", "non-dropping-particle" : "", "parse-names" : false, "suffix" : "" }, { "dropping-particle" : "", "family" : "Boyce", "given" : "M. C.", "non-dropping-particle" : "", "parse-names" : false, "suffix" : "" }, { "dropping-particle" : "", "family" : "Deschanel", "given" : "S.", "non-dropping-particle" : "", "parse-names" : false, "suffix" : "" }, { "dropping-particle" : "", "family" : "Prange", "given" : "S. M.", "non-dropping-particle" : "", "parse-names" : false, "suffix" : "" }, { "dropping-particle" : "", "family" : "Mullin", "given" : "T.", "non-dropping-particle" : "", "parse-names" : false, "suffix" : "" } ], "container-title" : "Journal of the Mechanics and Physics of Solids", "id" : "ITEM-2", "issue" : "8", "issued" : { "date-parts" : [ [ "2008" ] ] }, "page" : "2642-2668", "title" : "Mechanics of deformation-triggered pattern transformations and superelastic behavior in periodic elastomeric structures", "type" : "article-journal", "volume" : "56" }, "uris" : [ "http://www.mendeley.com/documents/?uuid=38bf244f-77a4-4a7f-aebf-64519797b8af", "http://www.mendeley.com/documents/?uuid=c0f2e49c-245a-4b28-ac99-31c0fe1cebb8" ] } ], "mendeley" : { "formattedCitation" : "[4,5]", "plainTextFormattedCitation" : "[4,5]", "previouslyFormattedCitation" : "[4,5]" }, "properties" : {  }, "schema" : "https://github.com/citation-style-language/schema/raw/master/csl-citation.json" }</w:delInstrText>
        </w:r>
        <w:r w:rsidRPr="00E70B36" w:rsidDel="002C7FD3">
          <w:rPr>
            <w:rFonts w:ascii="Garamond" w:hAnsi="Garamond"/>
            <w:sz w:val="24"/>
            <w:szCs w:val="24"/>
          </w:rPr>
          <w:fldChar w:fldCharType="separate"/>
        </w:r>
        <w:r w:rsidRPr="00E70B36" w:rsidDel="002C7FD3">
          <w:rPr>
            <w:rFonts w:ascii="Garamond" w:hAnsi="Garamond"/>
            <w:noProof/>
            <w:sz w:val="24"/>
            <w:szCs w:val="24"/>
          </w:rPr>
          <w:delText>[4,5]</w:delText>
        </w:r>
        <w:r w:rsidRPr="00E70B36" w:rsidDel="002C7FD3">
          <w:rPr>
            <w:rFonts w:ascii="Garamond" w:hAnsi="Garamond"/>
            <w:sz w:val="24"/>
            <w:szCs w:val="24"/>
          </w:rPr>
          <w:fldChar w:fldCharType="end"/>
        </w:r>
      </w:del>
      <w:r w:rsidRPr="00E70B36">
        <w:rPr>
          <w:rFonts w:ascii="Garamond" w:hAnsi="Garamond"/>
          <w:sz w:val="24"/>
          <w:szCs w:val="24"/>
        </w:rPr>
        <w:t>in periodic structures.</w:t>
      </w:r>
      <w:r w:rsidRPr="00E70B36">
        <w:rPr>
          <w:rFonts w:ascii="Garamond" w:hAnsi="Garamond"/>
          <w:sz w:val="24"/>
          <w:szCs w:val="24"/>
        </w:rPr>
        <w:fldChar w:fldCharType="begin"/>
      </w:r>
      <w:r w:rsidRPr="00E70B36">
        <w:rPr>
          <w:rFonts w:ascii="Garamond" w:hAnsi="Garamond"/>
          <w:sz w:val="24"/>
          <w:szCs w:val="24"/>
        </w:rPr>
        <w:instrText xml:space="preserve"> ADDIN ZOTERO_ITEM CSL_CITATION {"citationID":"bzMm1ODu","properties":{"formattedCitation":"\\super [2,3]\\nosupersub{}","plainCitation":"[2,3]","noteIndex":0},"citationItems":[{"id":178,"uris":["http://zotero.org/users/5757526/items/FDGYRMZB"],"uri":["http://zotero.org/users/5757526/items/FDGYRMZB"],"itemData":{"id":178,"type":"article-journal","container-title":"Physical Review Letters","DOI":"10.1103/PhysRevLett.71.2022","ISSN":"0031-9007","issue":"13","journalAbbreviation":"Phys. Rev. Lett.","language":"en","page":"2022-2025","source":"DOI.org (Crossref)","title":"Acoustic band structure of periodic elastic composites","volume":"71","author":[{"family":"Kushwaha","given":"M. S."},{"family":"Halevi","given":"P."},{"family":"Dobrzynski","given":"L."},{"family":"Djafari-Rouhani","given":"B."}],"issued":{"date-parts":[["1993",9,27]]}}},{"id":179,"uris":["http://zotero.org/users/5757526/items/MLCQLKL9"],"uri":["http://zotero.org/users/5757526/items/MLCQLKL9"],"itemData":{"id":179,"type":"article-journal","container-title":"Physical Review B","DOI":"10.1103/PhysRevB.88.014304","ISSN":"1098-0121, 1550-235X","issue":"1","journalAbbreviation":"Phys. Rev. B","language":"en","page":"014304","source":"DOI.org (Crossref)","title":"Effects of geometric and material nonlinearities on tunable band gaps and low-frequency directionality of phononic crystals","volume":"88","author":[{"family":"Wang","given":"Pai"},{"family":"Shim","given":"Jongmin"},{"family":"Bertoldi","given":"Katia"}],"issued":{"date-parts":[["2013",7,22]]}}}],"schema":"https://github.com/citation-style-language/schema/raw/master/csl-citation.json"} </w:instrText>
      </w:r>
      <w:r w:rsidRPr="00E70B36">
        <w:rPr>
          <w:rFonts w:ascii="Garamond" w:hAnsi="Garamond"/>
          <w:sz w:val="24"/>
          <w:szCs w:val="24"/>
        </w:rPr>
        <w:fldChar w:fldCharType="separate"/>
      </w:r>
      <w:r w:rsidRPr="00E70B36">
        <w:rPr>
          <w:rFonts w:ascii="Garamond" w:hAnsi="Garamond" w:cs="Times New Roman"/>
          <w:sz w:val="24"/>
          <w:szCs w:val="28"/>
          <w:vertAlign w:val="superscript"/>
        </w:rPr>
        <w:t>[2,3]</w:t>
      </w:r>
      <w:r w:rsidRPr="00E70B36">
        <w:rPr>
          <w:rFonts w:ascii="Garamond" w:hAnsi="Garamond"/>
          <w:sz w:val="24"/>
          <w:szCs w:val="24"/>
        </w:rPr>
        <w:fldChar w:fldCharType="end"/>
      </w:r>
      <w:r w:rsidRPr="00E70B36">
        <w:rPr>
          <w:rFonts w:ascii="Garamond" w:hAnsi="Garamond"/>
          <w:sz w:val="24"/>
          <w:szCs w:val="24"/>
          <w:vertAlign w:val="superscript"/>
        </w:rPr>
        <w:t xml:space="preserve"> </w:t>
      </w:r>
      <w:r w:rsidRPr="00E70B36">
        <w:rPr>
          <w:rFonts w:ascii="Garamond" w:hAnsi="Garamond"/>
          <w:sz w:val="24"/>
          <w:szCs w:val="24"/>
        </w:rPr>
        <w:t xml:space="preserve">Here, we summarize </w:t>
      </w:r>
      <w:del w:id="16" w:author="Lorenzo Valdevit" w:date="2019-08-05T10:55:00Z">
        <w:r w:rsidRPr="00E70B36" w:rsidDel="00523FA4">
          <w:rPr>
            <w:rFonts w:ascii="Garamond" w:hAnsi="Garamond"/>
            <w:sz w:val="24"/>
            <w:szCs w:val="24"/>
          </w:rPr>
          <w:delText>this method</w:delText>
        </w:r>
      </w:del>
      <w:ins w:id="17" w:author="Lorenzo Valdevit" w:date="2019-08-05T10:55:00Z">
        <w:r w:rsidRPr="00E70B36">
          <w:rPr>
            <w:rFonts w:ascii="Garamond" w:hAnsi="Garamond"/>
            <w:sz w:val="24"/>
            <w:szCs w:val="24"/>
          </w:rPr>
          <w:t xml:space="preserve">the </w:t>
        </w:r>
        <w:proofErr w:type="spellStart"/>
        <w:r w:rsidRPr="00E70B36">
          <w:rPr>
            <w:rFonts w:ascii="Garamond" w:hAnsi="Garamond"/>
            <w:sz w:val="24"/>
            <w:szCs w:val="24"/>
          </w:rPr>
          <w:t>methodolgy</w:t>
        </w:r>
      </w:ins>
      <w:proofErr w:type="spellEnd"/>
      <w:r w:rsidRPr="00E70B36">
        <w:rPr>
          <w:rFonts w:ascii="Garamond" w:hAnsi="Garamond"/>
          <w:sz w:val="24"/>
          <w:szCs w:val="24"/>
        </w:rPr>
        <w:t xml:space="preserve"> for completeness. </w:t>
      </w:r>
    </w:p>
    <w:p w14:paraId="4EA2A877" w14:textId="772A7DE7" w:rsidR="00E70B36" w:rsidRPr="00E70B36" w:rsidRDefault="00E70B36" w:rsidP="00E70B36">
      <w:pPr>
        <w:spacing w:beforeLines="160" w:before="384"/>
        <w:jc w:val="both"/>
        <w:rPr>
          <w:ins w:id="18" w:author="Anna" w:date="2018-10-08T18:06:00Z"/>
          <w:rFonts w:ascii="Garamond" w:hAnsi="Garamond"/>
          <w:sz w:val="24"/>
          <w:szCs w:val="24"/>
        </w:rPr>
      </w:pPr>
      <w:r w:rsidRPr="00E70B36">
        <w:rPr>
          <w:rFonts w:ascii="Garamond" w:hAnsi="Garamond"/>
          <w:sz w:val="24"/>
          <w:szCs w:val="24"/>
        </w:rPr>
        <w:t>In infinite periodic structures, elastic waves do not propagate as simple plane waves, but rather as Bloch waves</w:t>
      </w:r>
      <w:del w:id="19" w:author="Anna Guell Izard" w:date="2018-10-09T15:22:00Z">
        <w:r w:rsidRPr="00E70B36" w:rsidDel="00D6322C">
          <w:rPr>
            <w:rFonts w:ascii="Garamond" w:hAnsi="Garamond"/>
            <w:sz w:val="24"/>
            <w:szCs w:val="24"/>
          </w:rPr>
          <w:fldChar w:fldCharType="begin" w:fldLock="1"/>
        </w:r>
        <w:r w:rsidRPr="00E70B36" w:rsidDel="00D6322C">
          <w:rPr>
            <w:rFonts w:ascii="Garamond" w:hAnsi="Garamond"/>
            <w:sz w:val="24"/>
            <w:szCs w:val="24"/>
          </w:rPr>
          <w:delInstrText>ADDIN CSL_CITATION { "citationItems" : [ { "id" : "ITEM-1", "itemData" : { "DOI" : "10.1007/BF01339455", "ISBN" : "0939-7922", "ISSN" : "14346001", "PMID" : "17426059", "abstract" : "Die Bewegung eines Elektrons im Gitter wird untersucht, indem wir uns dieses durch ein zun\u00e4chst streng dreifach periodisches Kraftfeld schematisieren. Unter Hinzunahme der F ermischen Statistik auf die Elektronen gestattet unser Modell Aussagen \u00fcber den von ihnen herr\u00fchrenden Anteil der spezifischen W\u00e4rme des Kristalls. Ferner wird gezeigt, da\u00df die Ber\u00fccksichtigung der thermischen Gitterschwingungen Gr\u00f6\u00dfenordnung und Temperaturabh\u00e4ngigkeit der elektrischen Leitf\u00e4higkeit von Metallen in qualitativer \u00dcbereinstimmung mit der Erfahrung ergibt.", "author" : [ { "dropping-particle" : "", "family" : "Bloch", "given" : "Felix", "non-dropping-particle" : "", "parse-names" : false, "suffix" : "" } ], "container-title" : "Zeitschrift f??r Physik", "id" : "ITEM-1", "issue" : "7-8", "issued" : { "date-parts" : [ [ "1929" ] ] }, "page" : "555-600", "title" : "??ber die Quantenmechanik der Elektronen in Kristallgittern", "type" : "article-journal", "volume" : "52" }, "uris" : [ "http://www.mendeley.com/documents/?uuid=d07a3c23-3929-46de-8397-fc8899fa7a1d" ] } ], "mendeley" : { "formattedCitation" : "[1]", "plainTextFormattedCitation" : "[1]", "previouslyFormattedCitation" : "[1]" }, "properties" : {  }, "schema" : "https://github.com/citation-style-language/schema/raw/master/csl-citation.json" }</w:delInstrText>
        </w:r>
        <w:r w:rsidRPr="00E70B36" w:rsidDel="00D6322C">
          <w:rPr>
            <w:rFonts w:ascii="Garamond" w:hAnsi="Garamond"/>
            <w:sz w:val="24"/>
            <w:szCs w:val="24"/>
          </w:rPr>
          <w:fldChar w:fldCharType="separate"/>
        </w:r>
        <w:r w:rsidRPr="00E70B36" w:rsidDel="00D6322C">
          <w:rPr>
            <w:rFonts w:ascii="Garamond" w:hAnsi="Garamond"/>
            <w:noProof/>
            <w:sz w:val="24"/>
            <w:szCs w:val="24"/>
          </w:rPr>
          <w:delText>[1]</w:delText>
        </w:r>
        <w:r w:rsidRPr="00E70B36" w:rsidDel="00D6322C">
          <w:rPr>
            <w:rFonts w:ascii="Garamond" w:hAnsi="Garamond"/>
            <w:sz w:val="24"/>
            <w:szCs w:val="24"/>
          </w:rPr>
          <w:fldChar w:fldCharType="end"/>
        </w:r>
      </w:del>
      <w:r w:rsidRPr="00E70B36">
        <w:rPr>
          <w:rFonts w:ascii="Garamond" w:hAnsi="Garamond"/>
          <w:sz w:val="24"/>
          <w:szCs w:val="24"/>
        </w:rPr>
        <w:t>.</w:t>
      </w:r>
      <w:r w:rsidRPr="00E70B36">
        <w:rPr>
          <w:rFonts w:ascii="Garamond" w:hAnsi="Garamond"/>
          <w:sz w:val="24"/>
          <w:szCs w:val="24"/>
        </w:rPr>
        <w:fldChar w:fldCharType="begin"/>
      </w:r>
      <w:r w:rsidRPr="00E70B36">
        <w:rPr>
          <w:rFonts w:ascii="Garamond" w:hAnsi="Garamond"/>
          <w:sz w:val="24"/>
          <w:szCs w:val="24"/>
        </w:rPr>
        <w:instrText xml:space="preserve"> ADDIN ZOTERO_ITEM CSL_CITATION {"citationID":"Bc8W8aps","properties":{"formattedCitation":"\\super [1]\\nosupersub{}","plainCitation":"[1]","noteIndex":0},"citationItems":[{"id":216,"uris":["http://zotero.org/users/5757526/items/6ZSIYNWT"],"uri":["http://zotero.org/users/5757526/items/6ZSIYNWT"],"itemData":{"id":216,"type":"article-journal","container-title":"Zeitschrift für Physik","DOI":"10.1007/BF01339455","ISSN":"1434-6001, 1434-601X","issue":"7-8","journalAbbreviation":"Z. Physik","language":"de","page":"555-600","source":"DOI.org (Crossref)","title":"Über die Quantenmechanik der Elektronen in Kristallgittern","volume":"52","author":[{"family":"Bloch","given":"Felix"}],"issued":{"date-parts":[["1929",7]]}}}],"schema":"https://github.com/citation-style-language/schema/raw/master/csl-citation.json"} </w:instrText>
      </w:r>
      <w:r w:rsidRPr="00E70B36">
        <w:rPr>
          <w:rFonts w:ascii="Garamond" w:hAnsi="Garamond"/>
          <w:sz w:val="24"/>
          <w:szCs w:val="24"/>
        </w:rPr>
        <w:fldChar w:fldCharType="separate"/>
      </w:r>
      <w:r w:rsidRPr="00E70B36">
        <w:rPr>
          <w:rFonts w:ascii="Garamond" w:hAnsi="Garamond" w:cs="Times New Roman"/>
          <w:sz w:val="24"/>
          <w:szCs w:val="28"/>
          <w:vertAlign w:val="superscript"/>
        </w:rPr>
        <w:t>[1]</w:t>
      </w:r>
      <w:r w:rsidRPr="00E70B36">
        <w:rPr>
          <w:rFonts w:ascii="Garamond" w:hAnsi="Garamond"/>
          <w:sz w:val="24"/>
          <w:szCs w:val="24"/>
        </w:rPr>
        <w:fldChar w:fldCharType="end"/>
      </w:r>
      <w:r w:rsidRPr="00E70B36">
        <w:rPr>
          <w:rFonts w:ascii="Garamond" w:hAnsi="Garamond"/>
          <w:sz w:val="24"/>
          <w:szCs w:val="24"/>
        </w:rPr>
        <w:t xml:space="preserve"> A Bloch wave can be described by the expression:</w:t>
      </w:r>
    </w:p>
    <w:p w14:paraId="5125BD23" w14:textId="300B4FAE" w:rsidR="00E70B36" w:rsidRPr="00E70B36" w:rsidRDefault="00E70B36" w:rsidP="00E70B36">
      <w:pPr>
        <w:pStyle w:val="MTDisplayEquation"/>
        <w:tabs>
          <w:tab w:val="clear" w:pos="4680"/>
          <w:tab w:val="center" w:pos="0"/>
        </w:tabs>
        <w:spacing w:beforeLines="160" w:before="384" w:beforeAutospacing="0" w:line="259" w:lineRule="auto"/>
        <w:rPr>
          <w:rFonts w:ascii="Garamond" w:hAnsi="Garamond"/>
          <w:sz w:val="24"/>
          <w:szCs w:val="28"/>
        </w:rPr>
        <w:pPrChange w:id="20" w:author="Anna" w:date="2018-10-08T18:07:00Z">
          <w:pPr>
            <w:spacing w:line="480" w:lineRule="auto"/>
          </w:pPr>
        </w:pPrChange>
      </w:pPr>
      <w:ins w:id="21" w:author="Anna" w:date="2018-10-08T18:07:00Z">
        <w:r w:rsidRPr="00E70B36">
          <w:rPr>
            <w:rFonts w:ascii="Garamond" w:hAnsi="Garamond"/>
            <w:noProof/>
            <w:position w:val="-10"/>
            <w:sz w:val="28"/>
            <w:szCs w:val="28"/>
          </w:rPr>
          <w:object w:dxaOrig="2100" w:dyaOrig="360" w14:anchorId="4C3F4D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8pt;height:18.55pt;mso-width-percent:0;mso-height-percent:0;mso-width-percent:0;mso-height-percent:0" o:ole="">
              <v:imagedata r:id="rId6" o:title=""/>
            </v:shape>
            <o:OLEObject Type="Embed" ProgID="Equation.DSMT4" ShapeID="_x0000_i1025" DrawAspect="Content" ObjectID="_1647451118" r:id="rId7"/>
          </w:object>
        </w:r>
      </w:ins>
      <w:ins w:id="22" w:author="Anna" w:date="2018-10-08T18:07:00Z">
        <w:r w:rsidRPr="00E70B36">
          <w:rPr>
            <w:rFonts w:ascii="Garamond" w:hAnsi="Garamond" w:cs="Times New Roman"/>
            <w:sz w:val="28"/>
            <w:szCs w:val="28"/>
            <w:lang w:val="en-GB" w:eastAsia="en-GB"/>
            <w:rPrChange w:id="23" w:author="Anna" w:date="2018-10-08T18:36:00Z">
              <w:rPr>
                <w:sz w:val="24"/>
                <w:lang w:val="de-DE" w:eastAsia="ja-JP"/>
              </w:rPr>
            </w:rPrChange>
          </w:rPr>
          <w:tab/>
        </w:r>
      </w:ins>
      <w:r>
        <w:rPr>
          <w:rFonts w:ascii="Garamond" w:hAnsi="Garamond" w:cs="Times New Roman"/>
          <w:sz w:val="28"/>
          <w:szCs w:val="28"/>
          <w:lang w:val="en-GB" w:eastAsia="en-GB"/>
        </w:rPr>
        <w:fldChar w:fldCharType="begin"/>
      </w:r>
      <w:r>
        <w:rPr>
          <w:rFonts w:ascii="Garamond" w:hAnsi="Garamond" w:cs="Times New Roman"/>
          <w:sz w:val="28"/>
          <w:szCs w:val="28"/>
          <w:lang w:val="en-GB" w:eastAsia="en-GB"/>
        </w:rPr>
        <w:instrText xml:space="preserve"> MACROBUTTON MTPlaceRef \* MERGEFORMAT </w:instrText>
      </w:r>
      <w:r>
        <w:rPr>
          <w:rFonts w:ascii="Garamond" w:hAnsi="Garamond" w:cs="Times New Roman"/>
          <w:sz w:val="28"/>
          <w:szCs w:val="28"/>
          <w:lang w:val="en-GB" w:eastAsia="en-GB"/>
        </w:rPr>
        <w:fldChar w:fldCharType="begin"/>
      </w:r>
      <w:r>
        <w:rPr>
          <w:rFonts w:ascii="Garamond" w:hAnsi="Garamond" w:cs="Times New Roman"/>
          <w:sz w:val="28"/>
          <w:szCs w:val="28"/>
          <w:lang w:val="en-GB" w:eastAsia="en-GB"/>
        </w:rPr>
        <w:instrText xml:space="preserve"> SEQ MTEqn \h \* MERGEFORMAT </w:instrText>
      </w:r>
      <w:r>
        <w:rPr>
          <w:rFonts w:ascii="Garamond" w:hAnsi="Garamond" w:cs="Times New Roman"/>
          <w:sz w:val="28"/>
          <w:szCs w:val="28"/>
          <w:lang w:val="en-GB" w:eastAsia="en-GB"/>
        </w:rPr>
        <w:fldChar w:fldCharType="end"/>
      </w:r>
      <w:r>
        <w:rPr>
          <w:rFonts w:ascii="Garamond" w:hAnsi="Garamond" w:cs="Times New Roman"/>
          <w:sz w:val="28"/>
          <w:szCs w:val="28"/>
          <w:lang w:val="en-GB" w:eastAsia="en-GB"/>
        </w:rPr>
        <w:instrText>(</w:instrText>
      </w:r>
      <w:r>
        <w:rPr>
          <w:rFonts w:ascii="Garamond" w:hAnsi="Garamond" w:cs="Times New Roman"/>
          <w:sz w:val="28"/>
          <w:szCs w:val="28"/>
          <w:lang w:val="en-GB" w:eastAsia="en-GB"/>
        </w:rPr>
        <w:fldChar w:fldCharType="begin"/>
      </w:r>
      <w:r>
        <w:rPr>
          <w:rFonts w:ascii="Garamond" w:hAnsi="Garamond" w:cs="Times New Roman"/>
          <w:sz w:val="28"/>
          <w:szCs w:val="28"/>
          <w:lang w:val="en-GB" w:eastAsia="en-GB"/>
        </w:rPr>
        <w:instrText xml:space="preserve"> SEQ MTEqn \c \* Arabic \* MERGEFORMAT </w:instrText>
      </w:r>
      <w:r>
        <w:rPr>
          <w:rFonts w:ascii="Garamond" w:hAnsi="Garamond" w:cs="Times New Roman"/>
          <w:sz w:val="28"/>
          <w:szCs w:val="28"/>
          <w:lang w:val="en-GB" w:eastAsia="en-GB"/>
        </w:rPr>
        <w:fldChar w:fldCharType="separate"/>
      </w:r>
      <w:r w:rsidR="004B3FB3">
        <w:rPr>
          <w:rFonts w:ascii="Garamond" w:hAnsi="Garamond" w:cs="Times New Roman"/>
          <w:noProof/>
          <w:sz w:val="28"/>
          <w:szCs w:val="28"/>
          <w:lang w:val="en-GB" w:eastAsia="en-GB"/>
        </w:rPr>
        <w:instrText>1</w:instrText>
      </w:r>
      <w:r>
        <w:rPr>
          <w:rFonts w:ascii="Garamond" w:hAnsi="Garamond" w:cs="Times New Roman"/>
          <w:sz w:val="28"/>
          <w:szCs w:val="28"/>
          <w:lang w:val="en-GB" w:eastAsia="en-GB"/>
        </w:rPr>
        <w:fldChar w:fldCharType="end"/>
      </w:r>
      <w:r>
        <w:rPr>
          <w:rFonts w:ascii="Garamond" w:hAnsi="Garamond" w:cs="Times New Roman"/>
          <w:sz w:val="28"/>
          <w:szCs w:val="28"/>
          <w:lang w:val="en-GB" w:eastAsia="en-GB"/>
        </w:rPr>
        <w:instrText>)</w:instrText>
      </w:r>
      <w:r>
        <w:rPr>
          <w:rFonts w:ascii="Garamond" w:hAnsi="Garamond" w:cs="Times New Roman"/>
          <w:sz w:val="28"/>
          <w:szCs w:val="28"/>
          <w:lang w:val="en-GB" w:eastAsia="en-GB"/>
        </w:rPr>
        <w:fldChar w:fldCharType="end"/>
      </w:r>
    </w:p>
    <w:p w14:paraId="2FD5D4BD" w14:textId="77777777" w:rsidR="00E70B36" w:rsidRPr="00E70B36" w:rsidDel="008B345D" w:rsidRDefault="00E70B36" w:rsidP="00E70B36">
      <w:pPr>
        <w:pStyle w:val="MTDisplayEquation"/>
        <w:spacing w:beforeLines="160" w:before="384" w:beforeAutospacing="0" w:line="259" w:lineRule="auto"/>
        <w:rPr>
          <w:del w:id="24" w:author="Anna" w:date="2018-10-08T18:09:00Z"/>
          <w:rFonts w:ascii="Garamond" w:hAnsi="Garamond"/>
          <w:sz w:val="28"/>
        </w:rPr>
      </w:pPr>
      <w:del w:id="25" w:author="Anna" w:date="2018-10-08T18:09:00Z">
        <w:r w:rsidRPr="00E70B36" w:rsidDel="008B345D">
          <w:rPr>
            <w:rFonts w:ascii="Garamond" w:hAnsi="Garamond"/>
            <w:sz w:val="28"/>
          </w:rPr>
          <w:tab/>
        </w:r>
      </w:del>
      <m:oMath>
        <m:r>
          <w:del w:id="26" w:author="Anna" w:date="2018-10-08T18:08:00Z">
            <m:rPr>
              <m:sty m:val="bi"/>
            </m:rPr>
            <w:rPr>
              <w:rFonts w:ascii="Cambria Math" w:hAnsi="Cambria Math"/>
              <w:sz w:val="28"/>
            </w:rPr>
            <m:t>u</m:t>
          </w:del>
        </m:r>
        <m:d>
          <m:dPr>
            <m:ctrlPr>
              <w:del w:id="27" w:author="Anna" w:date="2018-10-08T18:08:00Z">
                <w:rPr>
                  <w:rFonts w:ascii="Cambria Math" w:hAnsi="Cambria Math"/>
                  <w:i/>
                  <w:sz w:val="28"/>
                </w:rPr>
              </w:del>
            </m:ctrlPr>
          </m:dPr>
          <m:e>
            <m:r>
              <w:del w:id="28" w:author="Anna" w:date="2018-10-08T18:08:00Z">
                <m:rPr>
                  <m:sty m:val="bi"/>
                </m:rPr>
                <w:rPr>
                  <w:rFonts w:ascii="Cambria Math" w:hAnsi="Cambria Math"/>
                  <w:sz w:val="28"/>
                </w:rPr>
                <m:t>x</m:t>
              </w:del>
            </m:r>
            <m:r>
              <w:del w:id="29" w:author="Anna" w:date="2018-10-08T18:08:00Z">
                <w:rPr>
                  <w:rFonts w:ascii="Cambria Math" w:hAnsi="Cambria Math"/>
                  <w:sz w:val="28"/>
                </w:rPr>
                <m:t>,t</m:t>
              </w:del>
            </m:r>
          </m:e>
        </m:d>
        <m:r>
          <w:del w:id="30" w:author="Anna" w:date="2018-10-08T18:08:00Z">
            <w:rPr>
              <w:rFonts w:ascii="Cambria Math" w:hAnsi="Cambria Math"/>
              <w:sz w:val="28"/>
            </w:rPr>
            <m:t>=</m:t>
          </w:del>
        </m:r>
        <m:acc>
          <m:accPr>
            <m:chr m:val="̃"/>
            <m:ctrlPr>
              <w:del w:id="31" w:author="Anna" w:date="2018-10-08T18:08:00Z">
                <w:rPr>
                  <w:rFonts w:ascii="Cambria Math" w:hAnsi="Cambria Math"/>
                  <w:b/>
                  <w:i/>
                  <w:sz w:val="28"/>
                </w:rPr>
              </w:del>
            </m:ctrlPr>
          </m:accPr>
          <m:e>
            <m:r>
              <w:del w:id="32" w:author="Anna" w:date="2018-10-08T18:08:00Z">
                <m:rPr>
                  <m:sty m:val="bi"/>
                </m:rPr>
                <w:rPr>
                  <w:rFonts w:ascii="Cambria Math" w:hAnsi="Cambria Math"/>
                  <w:sz w:val="28"/>
                </w:rPr>
                <m:t>u</m:t>
              </w:del>
            </m:r>
          </m:e>
        </m:acc>
        <m:d>
          <m:dPr>
            <m:ctrlPr>
              <w:del w:id="33" w:author="Anna" w:date="2018-10-08T18:08:00Z">
                <w:rPr>
                  <w:rFonts w:ascii="Cambria Math" w:hAnsi="Cambria Math"/>
                  <w:i/>
                  <w:sz w:val="28"/>
                </w:rPr>
              </w:del>
            </m:ctrlPr>
          </m:dPr>
          <m:e>
            <m:r>
              <w:del w:id="34" w:author="Anna" w:date="2018-10-08T18:08:00Z">
                <m:rPr>
                  <m:sty m:val="bi"/>
                </m:rPr>
                <w:rPr>
                  <w:rFonts w:ascii="Cambria Math" w:hAnsi="Cambria Math"/>
                  <w:sz w:val="28"/>
                </w:rPr>
                <m:t>x</m:t>
              </w:del>
            </m:r>
          </m:e>
        </m:d>
        <m:sSup>
          <m:sSupPr>
            <m:ctrlPr>
              <w:del w:id="35" w:author="Anna" w:date="2018-10-08T18:08:00Z">
                <w:rPr>
                  <w:rFonts w:ascii="Cambria Math" w:hAnsi="Cambria Math"/>
                  <w:i/>
                  <w:sz w:val="28"/>
                </w:rPr>
              </w:del>
            </m:ctrlPr>
          </m:sSupPr>
          <m:e>
            <m:r>
              <w:del w:id="36" w:author="Anna" w:date="2018-10-08T18:08:00Z">
                <w:rPr>
                  <w:rFonts w:ascii="Cambria Math" w:hAnsi="Cambria Math"/>
                  <w:sz w:val="28"/>
                </w:rPr>
                <m:t>e</m:t>
              </w:del>
            </m:r>
          </m:e>
          <m:sup>
            <m:r>
              <w:del w:id="37" w:author="Anna" w:date="2018-10-08T18:08:00Z">
                <w:rPr>
                  <w:rFonts w:ascii="Cambria Math" w:hAnsi="Cambria Math"/>
                  <w:sz w:val="28"/>
                </w:rPr>
                <m:t>i</m:t>
              </w:del>
            </m:r>
            <m:d>
              <m:dPr>
                <m:ctrlPr>
                  <w:del w:id="38" w:author="Anna" w:date="2018-10-08T18:08:00Z">
                    <w:rPr>
                      <w:rFonts w:ascii="Cambria Math" w:hAnsi="Cambria Math"/>
                      <w:i/>
                      <w:sz w:val="28"/>
                    </w:rPr>
                  </w:del>
                </m:ctrlPr>
              </m:dPr>
              <m:e>
                <m:r>
                  <w:del w:id="39" w:author="Anna" w:date="2018-10-08T18:08:00Z">
                    <m:rPr>
                      <m:sty m:val="bi"/>
                    </m:rPr>
                    <w:rPr>
                      <w:rFonts w:ascii="Cambria Math" w:hAnsi="Cambria Math"/>
                      <w:sz w:val="28"/>
                    </w:rPr>
                    <m:t>k</m:t>
                  </w:del>
                </m:r>
                <m:r>
                  <w:del w:id="40" w:author="Anna" w:date="2018-10-08T18:08:00Z">
                    <w:rPr>
                      <w:rFonts w:ascii="Cambria Math" w:hAnsi="Cambria Math"/>
                      <w:sz w:val="28"/>
                    </w:rPr>
                    <m:t>∙</m:t>
                  </w:del>
                </m:r>
                <m:r>
                  <w:del w:id="41" w:author="Anna" w:date="2018-10-08T18:08:00Z">
                    <m:rPr>
                      <m:sty m:val="bi"/>
                    </m:rPr>
                    <w:rPr>
                      <w:rFonts w:ascii="Cambria Math" w:hAnsi="Cambria Math"/>
                      <w:sz w:val="28"/>
                    </w:rPr>
                    <m:t>x</m:t>
                  </w:del>
                </m:r>
                <m:r>
                  <w:del w:id="42" w:author="Anna" w:date="2018-10-08T18:08:00Z">
                    <w:rPr>
                      <w:rFonts w:ascii="Cambria Math" w:hAnsi="Cambria Math"/>
                      <w:sz w:val="28"/>
                    </w:rPr>
                    <m:t>-ωt</m:t>
                  </w:del>
                </m:r>
              </m:e>
            </m:d>
          </m:sup>
        </m:sSup>
      </m:oMath>
      <w:del w:id="43" w:author="Anna" w:date="2018-10-08T18:08:00Z">
        <w:r w:rsidRPr="00E70B36" w:rsidDel="00DD5D5D">
          <w:rPr>
            <w:rFonts w:ascii="Garamond" w:hAnsi="Garamond"/>
            <w:sz w:val="28"/>
          </w:rPr>
          <w:delText xml:space="preserve"> </w:delText>
        </w:r>
      </w:del>
      <w:del w:id="44" w:author="Anna" w:date="2018-10-08T18:09:00Z">
        <w:r w:rsidRPr="00E70B36" w:rsidDel="008B345D">
          <w:rPr>
            <w:rFonts w:ascii="Garamond" w:hAnsi="Garamond"/>
            <w:sz w:val="28"/>
          </w:rPr>
          <w:tab/>
        </w:r>
        <w:r w:rsidRPr="00E70B36" w:rsidDel="008B345D">
          <w:rPr>
            <w:rFonts w:ascii="Garamond" w:hAnsi="Garamond"/>
            <w:lang w:val="en-GB" w:eastAsia="en-GB"/>
          </w:rPr>
          <w:fldChar w:fldCharType="begin"/>
        </w:r>
        <w:r w:rsidRPr="00E70B36" w:rsidDel="008B345D">
          <w:rPr>
            <w:rFonts w:ascii="Garamond" w:hAnsi="Garamond"/>
            <w:sz w:val="28"/>
          </w:rPr>
          <w:delInstrText xml:space="preserve"> MACROBUTTON MTPlaceRef \* MERGEFORMAT </w:delInstrText>
        </w:r>
        <w:r w:rsidRPr="00E70B36" w:rsidDel="008B345D">
          <w:rPr>
            <w:rFonts w:ascii="Garamond" w:hAnsi="Garamond"/>
            <w:lang w:val="en-GB" w:eastAsia="en-GB"/>
          </w:rPr>
          <w:fldChar w:fldCharType="begin"/>
        </w:r>
        <w:r w:rsidRPr="00E70B36" w:rsidDel="008B345D">
          <w:rPr>
            <w:rFonts w:ascii="Garamond" w:hAnsi="Garamond"/>
            <w:sz w:val="28"/>
          </w:rPr>
          <w:delInstrText xml:space="preserve"> SEQ MTEqn \h \* MERGEFORMAT </w:delInstrText>
        </w:r>
      </w:del>
      <w:del w:id="45" w:author="Anna" w:date="2018-10-08T18:07:00Z">
        <w:r w:rsidRPr="00E70B36" w:rsidDel="008B345D">
          <w:rPr>
            <w:rFonts w:ascii="Garamond" w:hAnsi="Garamond"/>
            <w:lang w:val="en-GB" w:eastAsia="en-GB"/>
          </w:rPr>
          <w:fldChar w:fldCharType="end"/>
        </w:r>
      </w:del>
      <w:del w:id="46" w:author="Anna" w:date="2018-10-08T18:09:00Z">
        <w:r w:rsidRPr="00E70B36" w:rsidDel="008B345D">
          <w:rPr>
            <w:rFonts w:ascii="Garamond" w:hAnsi="Garamond"/>
            <w:sz w:val="28"/>
          </w:rPr>
          <w:delInstrText>(</w:delInstrText>
        </w:r>
        <w:r w:rsidRPr="00E70B36" w:rsidDel="008B345D">
          <w:rPr>
            <w:rFonts w:ascii="Garamond" w:hAnsi="Garamond"/>
            <w:noProof/>
            <w:lang w:val="en-GB" w:eastAsia="en-GB"/>
          </w:rPr>
          <w:fldChar w:fldCharType="begin"/>
        </w:r>
        <w:r w:rsidRPr="00E70B36" w:rsidDel="008B345D">
          <w:rPr>
            <w:rFonts w:ascii="Garamond" w:hAnsi="Garamond"/>
            <w:noProof/>
            <w:sz w:val="28"/>
          </w:rPr>
          <w:delInstrText xml:space="preserve"> SEQ MTEqn \c \* Arabic \* MERGEFORMAT </w:delInstrText>
        </w:r>
        <w:r w:rsidRPr="00E70B36" w:rsidDel="008B345D">
          <w:rPr>
            <w:rFonts w:ascii="Garamond" w:hAnsi="Garamond"/>
            <w:noProof/>
            <w:lang w:val="en-GB" w:eastAsia="en-GB"/>
          </w:rPr>
          <w:fldChar w:fldCharType="separate"/>
        </w:r>
      </w:del>
      <w:del w:id="47" w:author="Anna" w:date="2018-10-08T18:07:00Z">
        <w:r w:rsidRPr="00E70B36" w:rsidDel="00DD5D5D">
          <w:rPr>
            <w:rFonts w:ascii="Garamond" w:hAnsi="Garamond"/>
            <w:noProof/>
            <w:sz w:val="28"/>
          </w:rPr>
          <w:delInstrText>1</w:delInstrText>
        </w:r>
      </w:del>
      <w:del w:id="48" w:author="Anna" w:date="2018-10-08T18:09:00Z">
        <w:r w:rsidRPr="00E70B36" w:rsidDel="008B345D">
          <w:rPr>
            <w:rFonts w:ascii="Garamond" w:hAnsi="Garamond"/>
            <w:noProof/>
            <w:lang w:val="en-GB" w:eastAsia="en-GB"/>
          </w:rPr>
          <w:fldChar w:fldCharType="end"/>
        </w:r>
        <w:r w:rsidRPr="00E70B36" w:rsidDel="008B345D">
          <w:rPr>
            <w:rFonts w:ascii="Garamond" w:hAnsi="Garamond"/>
            <w:sz w:val="28"/>
          </w:rPr>
          <w:delInstrText>)</w:delInstrText>
        </w:r>
        <w:r w:rsidRPr="00E70B36" w:rsidDel="008B345D">
          <w:rPr>
            <w:rFonts w:ascii="Garamond" w:hAnsi="Garamond"/>
            <w:lang w:val="en-GB" w:eastAsia="en-GB"/>
          </w:rPr>
          <w:fldChar w:fldCharType="end"/>
        </w:r>
      </w:del>
    </w:p>
    <w:p w14:paraId="394F1527" w14:textId="4D3AF5C2" w:rsidR="00E70B36" w:rsidRPr="00E70B36" w:rsidRDefault="00E70B36" w:rsidP="00E70B36">
      <w:pPr>
        <w:spacing w:beforeLines="160" w:before="384"/>
        <w:jc w:val="both"/>
        <w:rPr>
          <w:rFonts w:ascii="Garamond" w:hAnsi="Garamond"/>
          <w:sz w:val="24"/>
          <w:szCs w:val="24"/>
        </w:rPr>
      </w:pPr>
      <w:r w:rsidRPr="00E70B36">
        <w:rPr>
          <w:rFonts w:ascii="Garamond" w:hAnsi="Garamond"/>
          <w:sz w:val="24"/>
          <w:szCs w:val="24"/>
        </w:rPr>
        <w:t xml:space="preserve">where </w:t>
      </w:r>
      <w:r w:rsidRPr="00E70B36">
        <w:rPr>
          <w:rFonts w:ascii="Garamond" w:hAnsi="Garamond"/>
          <w:b/>
          <w:i/>
          <w:sz w:val="24"/>
          <w:szCs w:val="24"/>
        </w:rPr>
        <w:t>k</w:t>
      </w:r>
      <w:r w:rsidRPr="00E70B36">
        <w:rPr>
          <w:rFonts w:ascii="Garamond" w:hAnsi="Garamond"/>
          <w:sz w:val="24"/>
          <w:szCs w:val="24"/>
        </w:rPr>
        <w:t xml:space="preserve"> is the wave vector, inversely proportional in magnitude to the wavelength</w:t>
      </w:r>
      <w:ins w:id="49" w:author="Anna" w:date="2018-10-08T18:22:00Z">
        <w:r w:rsidRPr="00E70B36">
          <w:rPr>
            <w:rFonts w:ascii="Garamond" w:hAnsi="Garamond"/>
            <w:sz w:val="24"/>
            <w:szCs w:val="24"/>
          </w:rPr>
          <w:t xml:space="preserve"> </w:t>
        </w:r>
      </w:ins>
      <w:ins w:id="50" w:author="Anna" w:date="2018-10-08T18:22:00Z">
        <w:r w:rsidRPr="00E70B36">
          <w:rPr>
            <w:rFonts w:ascii="Garamond" w:hAnsi="Garamond"/>
            <w:noProof/>
            <w:position w:val="-6"/>
            <w:sz w:val="24"/>
            <w:szCs w:val="24"/>
          </w:rPr>
          <w:object w:dxaOrig="220" w:dyaOrig="279" w14:anchorId="338018EE">
            <v:shape id="_x0000_i1026" type="#_x0000_t75" alt="" style="width:12.1pt;height:14.25pt;mso-width-percent:0;mso-height-percent:0;mso-width-percent:0;mso-height-percent:0" o:ole="">
              <v:imagedata r:id="rId8" o:title=""/>
            </v:shape>
            <o:OLEObject Type="Embed" ProgID="Equation.DSMT4" ShapeID="_x0000_i1026" DrawAspect="Content" ObjectID="_1647451119" r:id="rId9"/>
          </w:object>
        </w:r>
      </w:ins>
      <w:ins w:id="51" w:author="Anna" w:date="2018-10-08T18:22:00Z">
        <w:r w:rsidRPr="00E70B36">
          <w:rPr>
            <w:rFonts w:ascii="Garamond" w:hAnsi="Garamond"/>
            <w:noProof/>
            <w:position w:val="-16"/>
            <w:sz w:val="24"/>
            <w:szCs w:val="24"/>
          </w:rPr>
          <w:object w:dxaOrig="1240" w:dyaOrig="440" w14:anchorId="54491FAD">
            <v:shape id="_x0000_i1027" type="#_x0000_t75" alt="" style="width:62pt;height:22.1pt;mso-width-percent:0;mso-height-percent:0;mso-width-percent:0;mso-height-percent:0" o:ole="">
              <v:imagedata r:id="rId10" o:title=""/>
            </v:shape>
            <o:OLEObject Type="Embed" ProgID="Equation.DSMT4" ShapeID="_x0000_i1027" DrawAspect="Content" ObjectID="_1647451120" r:id="rId11"/>
          </w:object>
        </w:r>
      </w:ins>
      <w:del w:id="52" w:author="Anna" w:date="2018-10-08T18:23:00Z">
        <w:r w:rsidRPr="00E70B36" w:rsidDel="00B55C77">
          <w:rPr>
            <w:rFonts w:ascii="Garamond" w:hAnsi="Garamond"/>
            <w:sz w:val="24"/>
            <w:szCs w:val="24"/>
          </w:rPr>
          <w:delText xml:space="preserve"> </w:delText>
        </w:r>
        <m:oMath>
          <m:r>
            <w:rPr>
              <w:rFonts w:ascii="Cambria Math" w:hAnsi="Cambria Math"/>
              <w:sz w:val="24"/>
              <w:szCs w:val="24"/>
            </w:rPr>
            <m:t>λ</m:t>
          </m:r>
        </m:oMath>
        <w:r w:rsidRPr="00E70B36" w:rsidDel="00B55C77">
          <w:rPr>
            <w:rFonts w:ascii="Garamond" w:hAnsi="Garamond"/>
            <w:sz w:val="24"/>
            <w:szCs w:val="24"/>
          </w:rPr>
          <w:delText xml:space="preserve"> (</w:delText>
        </w:r>
        <m:oMath>
          <m:r>
            <w:rPr>
              <w:rFonts w:ascii="Cambria Math" w:hAnsi="Cambria Math"/>
              <w:sz w:val="24"/>
              <w:szCs w:val="24"/>
            </w:rPr>
            <m:t>k=2π/λ)</m:t>
          </m:r>
        </m:oMath>
      </w:del>
      <w:r w:rsidRPr="00E70B36">
        <w:rPr>
          <w:rFonts w:ascii="Garamond" w:eastAsiaTheme="minorEastAsia" w:hAnsi="Garamond"/>
          <w:sz w:val="24"/>
          <w:szCs w:val="24"/>
        </w:rPr>
        <w:t>,</w:t>
      </w:r>
      <w:ins w:id="53" w:author="Anna" w:date="2018-10-08T18:24:00Z">
        <w:r w:rsidRPr="00E70B36">
          <w:rPr>
            <w:rFonts w:ascii="Garamond" w:eastAsiaTheme="minorEastAsia" w:hAnsi="Garamond"/>
            <w:sz w:val="24"/>
            <w:szCs w:val="24"/>
          </w:rPr>
          <w:t xml:space="preserve"> </w:t>
        </w:r>
      </w:ins>
      <w:ins w:id="54" w:author="Anna" w:date="2018-10-08T18:24:00Z">
        <w:r w:rsidRPr="00E70B36">
          <w:rPr>
            <w:rFonts w:ascii="Garamond" w:eastAsiaTheme="minorEastAsia" w:hAnsi="Garamond"/>
            <w:noProof/>
            <w:position w:val="-6"/>
            <w:sz w:val="24"/>
            <w:szCs w:val="24"/>
          </w:rPr>
          <w:object w:dxaOrig="240" w:dyaOrig="220" w14:anchorId="1451190D">
            <v:shape id="_x0000_i1028" type="#_x0000_t75" alt="" style="width:12.1pt;height:12.1pt;mso-width-percent:0;mso-height-percent:0;mso-width-percent:0;mso-height-percent:0" o:ole="">
              <v:imagedata r:id="rId12" o:title=""/>
            </v:shape>
            <o:OLEObject Type="Embed" ProgID="Equation.DSMT4" ShapeID="_x0000_i1028" DrawAspect="Content" ObjectID="_1647451121" r:id="rId13"/>
          </w:object>
        </w:r>
      </w:ins>
      <w:del w:id="55" w:author="Anna" w:date="2018-10-08T18:24:00Z">
        <w:r w:rsidRPr="00E70B36" w:rsidDel="00B55C77">
          <w:rPr>
            <w:rFonts w:ascii="Garamond" w:eastAsiaTheme="minorEastAsia" w:hAnsi="Garamond"/>
            <w:sz w:val="24"/>
            <w:szCs w:val="24"/>
          </w:rPr>
          <w:delText xml:space="preserve"> </w:delText>
        </w:r>
        <m:oMath>
          <m:r>
            <w:rPr>
              <w:rFonts w:ascii="Cambria Math" w:eastAsiaTheme="minorEastAsia" w:hAnsi="Cambria Math"/>
              <w:sz w:val="24"/>
              <w:szCs w:val="24"/>
            </w:rPr>
            <m:t>ω</m:t>
          </m:r>
          <m:r>
            <m:rPr>
              <m:sty m:val="p"/>
            </m:rPr>
            <w:rPr>
              <w:rFonts w:ascii="Cambria Math" w:eastAsiaTheme="minorEastAsia" w:hAnsi="Cambria Math"/>
              <w:sz w:val="24"/>
              <w:szCs w:val="24"/>
            </w:rPr>
            <m:t xml:space="preserve"> </m:t>
          </m:r>
        </m:oMath>
      </w:del>
      <w:r w:rsidRPr="00E70B36">
        <w:rPr>
          <w:rFonts w:ascii="Garamond" w:eastAsiaTheme="minorEastAsia" w:hAnsi="Garamond"/>
          <w:sz w:val="24"/>
          <w:szCs w:val="24"/>
        </w:rPr>
        <w:t>is the angular frequency, and</w:t>
      </w:r>
      <w:ins w:id="56" w:author="Anna" w:date="2018-10-08T18:21:00Z">
        <w:r w:rsidRPr="00E70B36">
          <w:rPr>
            <w:rFonts w:ascii="Garamond" w:eastAsiaTheme="minorEastAsia" w:hAnsi="Garamond"/>
            <w:sz w:val="24"/>
            <w:szCs w:val="24"/>
          </w:rPr>
          <w:t xml:space="preserve"> </w:t>
        </w:r>
      </w:ins>
      <w:ins w:id="57" w:author="Anna" w:date="2018-10-08T18:21:00Z">
        <w:r w:rsidRPr="00E70B36">
          <w:rPr>
            <w:rFonts w:ascii="Garamond" w:eastAsiaTheme="minorEastAsia" w:hAnsi="Garamond"/>
            <w:noProof/>
            <w:position w:val="-10"/>
            <w:sz w:val="24"/>
            <w:szCs w:val="24"/>
          </w:rPr>
          <w:object w:dxaOrig="520" w:dyaOrig="320" w14:anchorId="063ABC1A">
            <v:shape id="_x0000_i1382" type="#_x0000_t75" alt="" style="width:24.95pt;height:16.4pt" o:ole="">
              <v:imagedata r:id="rId14" o:title=""/>
            </v:shape>
            <o:OLEObject Type="Embed" ProgID="Equation.DSMT4" ShapeID="_x0000_i1382" DrawAspect="Content" ObjectID="_1647451122" r:id="rId15"/>
          </w:object>
        </w:r>
      </w:ins>
      <w:ins w:id="58" w:author="Anna" w:date="2018-10-08T18:21:00Z">
        <w:r w:rsidRPr="00E70B36">
          <w:rPr>
            <w:rFonts w:ascii="Garamond" w:eastAsiaTheme="minorEastAsia" w:hAnsi="Garamond"/>
            <w:sz w:val="24"/>
            <w:szCs w:val="24"/>
          </w:rPr>
          <w:t xml:space="preserve"> </w:t>
        </w:r>
      </w:ins>
      <w:del w:id="59" w:author="Anna" w:date="2018-10-08T18:21:00Z">
        <w:r w:rsidRPr="00E70B36" w:rsidDel="00B55C77">
          <w:rPr>
            <w:rFonts w:ascii="Garamond" w:hAnsi="Garamond"/>
            <w:sz w:val="24"/>
            <w:szCs w:val="24"/>
          </w:rPr>
          <w:delText xml:space="preserve"> </w:delText>
        </w:r>
        <m:oMath>
          <m:acc>
            <m:accPr>
              <m:chr m:val="̃"/>
              <m:ctrlPr>
                <w:rPr>
                  <w:rFonts w:ascii="Cambria Math" w:hAnsi="Cambria Math"/>
                  <w:b/>
                  <w:i/>
                  <w:sz w:val="24"/>
                  <w:szCs w:val="24"/>
                </w:rPr>
              </m:ctrlPr>
            </m:accPr>
            <m:e>
              <m:r>
                <m:rPr>
                  <m:sty m:val="bi"/>
                </m:rPr>
                <w:rPr>
                  <w:rFonts w:ascii="Cambria Math" w:hAnsi="Cambria Math"/>
                  <w:sz w:val="24"/>
                  <w:szCs w:val="24"/>
                </w:rPr>
                <m:t>u</m:t>
              </m:r>
            </m:e>
          </m:acc>
          <m:d>
            <m:dPr>
              <m:ctrlPr>
                <w:rPr>
                  <w:rFonts w:ascii="Cambria Math" w:hAnsi="Cambria Math"/>
                  <w:i/>
                  <w:sz w:val="24"/>
                  <w:szCs w:val="24"/>
                </w:rPr>
              </m:ctrlPr>
            </m:dPr>
            <m:e>
              <m:r>
                <m:rPr>
                  <m:sty m:val="bi"/>
                </m:rPr>
                <w:rPr>
                  <w:rFonts w:ascii="Cambria Math" w:hAnsi="Cambria Math"/>
                  <w:sz w:val="24"/>
                  <w:szCs w:val="24"/>
                </w:rPr>
                <m:t>x</m:t>
              </m:r>
            </m:e>
          </m:d>
        </m:oMath>
        <w:r w:rsidRPr="00E70B36" w:rsidDel="00B55C77">
          <w:rPr>
            <w:rFonts w:ascii="Garamond" w:hAnsi="Garamond"/>
            <w:sz w:val="24"/>
            <w:szCs w:val="24"/>
          </w:rPr>
          <w:delText xml:space="preserve"> </w:delText>
        </w:r>
      </w:del>
      <w:r w:rsidRPr="00E70B36">
        <w:rPr>
          <w:rFonts w:ascii="Garamond" w:hAnsi="Garamond"/>
          <w:sz w:val="24"/>
          <w:szCs w:val="24"/>
        </w:rPr>
        <w:t>is a periodic complex</w:t>
      </w:r>
      <w:ins w:id="60" w:author="Lorenzo Valdevit" w:date="2019-08-05T10:59:00Z">
        <w:r w:rsidRPr="00E70B36">
          <w:rPr>
            <w:rFonts w:ascii="Garamond" w:hAnsi="Garamond"/>
            <w:sz w:val="24"/>
            <w:szCs w:val="24"/>
          </w:rPr>
          <w:t>-valued</w:t>
        </w:r>
      </w:ins>
      <w:r w:rsidRPr="00E70B36">
        <w:rPr>
          <w:rFonts w:ascii="Garamond" w:hAnsi="Garamond"/>
          <w:sz w:val="24"/>
          <w:szCs w:val="24"/>
        </w:rPr>
        <w:t xml:space="preserve"> vector function with the same spatial periodicity as the metamaterial. Therefore, for any pair of periodically located lattice points at a distance </w:t>
      </w:r>
      <w:r w:rsidRPr="00E70B36">
        <w:rPr>
          <w:rFonts w:ascii="Garamond" w:hAnsi="Garamond"/>
          <w:b/>
          <w:i/>
          <w:sz w:val="24"/>
          <w:szCs w:val="24"/>
        </w:rPr>
        <w:t>R</w:t>
      </w:r>
      <w:r w:rsidRPr="00E70B36">
        <w:rPr>
          <w:rFonts w:ascii="Garamond" w:hAnsi="Garamond"/>
          <w:sz w:val="24"/>
          <w:szCs w:val="24"/>
        </w:rPr>
        <w:t>, we have:</w:t>
      </w:r>
    </w:p>
    <w:p w14:paraId="29EB3F61" w14:textId="132EC5E5" w:rsidR="00E70B36" w:rsidRPr="00E70B36" w:rsidRDefault="00E70B36" w:rsidP="00E70B36">
      <w:pPr>
        <w:pStyle w:val="MTDisplayEquation"/>
        <w:tabs>
          <w:tab w:val="clear" w:pos="4680"/>
          <w:tab w:val="center" w:pos="0"/>
        </w:tabs>
        <w:spacing w:beforeLines="160" w:before="384" w:beforeAutospacing="0" w:line="259" w:lineRule="auto"/>
        <w:rPr>
          <w:ins w:id="61" w:author="Anna" w:date="2018-10-08T18:25:00Z"/>
          <w:rFonts w:ascii="Garamond" w:hAnsi="Garamond"/>
          <w:sz w:val="24"/>
          <w:szCs w:val="28"/>
        </w:rPr>
        <w:pPrChange w:id="62" w:author="Anna" w:date="2018-10-08T18:25:00Z">
          <w:pPr>
            <w:spacing w:line="480" w:lineRule="auto"/>
          </w:pPr>
        </w:pPrChange>
      </w:pPr>
      <w:ins w:id="63" w:author="Anna" w:date="2018-10-08T18:25:00Z">
        <w:r w:rsidRPr="00E70B36">
          <w:rPr>
            <w:rFonts w:ascii="Garamond" w:hAnsi="Garamond"/>
            <w:noProof/>
            <w:position w:val="-10"/>
            <w:sz w:val="28"/>
            <w:szCs w:val="28"/>
          </w:rPr>
          <w:object w:dxaOrig="1620" w:dyaOrig="320" w14:anchorId="164EE3A6">
            <v:shape id="_x0000_i1030" type="#_x0000_t75" alt="" style="width:79.85pt;height:16.4pt;mso-width-percent:0;mso-height-percent:0;mso-width-percent:0;mso-height-percent:0" o:ole="">
              <v:imagedata r:id="rId16" o:title=""/>
            </v:shape>
            <o:OLEObject Type="Embed" ProgID="Equation.DSMT4" ShapeID="_x0000_i1030" DrawAspect="Content" ObjectID="_1647451123" r:id="rId17"/>
          </w:object>
        </w:r>
      </w:ins>
      <w:ins w:id="64" w:author="Anna" w:date="2018-10-08T18:25:00Z">
        <w:r w:rsidRPr="00E70B36">
          <w:rPr>
            <w:rFonts w:ascii="Garamond" w:hAnsi="Garamond" w:cs="Times New Roman"/>
            <w:sz w:val="28"/>
            <w:szCs w:val="28"/>
            <w:lang w:val="en-GB" w:eastAsia="en-GB"/>
            <w:rPrChange w:id="65" w:author="Anna" w:date="2018-10-08T18:36:00Z">
              <w:rPr>
                <w:sz w:val="24"/>
                <w:lang w:val="de-DE" w:eastAsia="ja-JP"/>
              </w:rPr>
            </w:rPrChange>
          </w:rPr>
          <w:tab/>
        </w:r>
      </w:ins>
      <w:r>
        <w:rPr>
          <w:rFonts w:ascii="Garamond" w:hAnsi="Garamond" w:cs="Times New Roman"/>
          <w:sz w:val="28"/>
          <w:szCs w:val="28"/>
          <w:lang w:val="en-GB" w:eastAsia="en-GB"/>
        </w:rPr>
        <w:fldChar w:fldCharType="begin"/>
      </w:r>
      <w:r>
        <w:rPr>
          <w:rFonts w:ascii="Garamond" w:hAnsi="Garamond" w:cs="Times New Roman"/>
          <w:sz w:val="28"/>
          <w:szCs w:val="28"/>
          <w:lang w:val="en-GB" w:eastAsia="en-GB"/>
        </w:rPr>
        <w:instrText xml:space="preserve"> MACROBUTTON MTPlaceRef \* MERGEFORMAT </w:instrText>
      </w:r>
      <w:r>
        <w:rPr>
          <w:rFonts w:ascii="Garamond" w:hAnsi="Garamond" w:cs="Times New Roman"/>
          <w:sz w:val="28"/>
          <w:szCs w:val="28"/>
          <w:lang w:val="en-GB" w:eastAsia="en-GB"/>
        </w:rPr>
        <w:fldChar w:fldCharType="begin"/>
      </w:r>
      <w:r>
        <w:rPr>
          <w:rFonts w:ascii="Garamond" w:hAnsi="Garamond" w:cs="Times New Roman"/>
          <w:sz w:val="28"/>
          <w:szCs w:val="28"/>
          <w:lang w:val="en-GB" w:eastAsia="en-GB"/>
        </w:rPr>
        <w:instrText xml:space="preserve"> SEQ MTEqn \h \* MERGEFORMAT </w:instrText>
      </w:r>
      <w:r>
        <w:rPr>
          <w:rFonts w:ascii="Garamond" w:hAnsi="Garamond" w:cs="Times New Roman"/>
          <w:sz w:val="28"/>
          <w:szCs w:val="28"/>
          <w:lang w:val="en-GB" w:eastAsia="en-GB"/>
        </w:rPr>
        <w:fldChar w:fldCharType="end"/>
      </w:r>
      <w:r>
        <w:rPr>
          <w:rFonts w:ascii="Garamond" w:hAnsi="Garamond" w:cs="Times New Roman"/>
          <w:sz w:val="28"/>
          <w:szCs w:val="28"/>
          <w:lang w:val="en-GB" w:eastAsia="en-GB"/>
        </w:rPr>
        <w:instrText>(</w:instrText>
      </w:r>
      <w:r>
        <w:rPr>
          <w:rFonts w:ascii="Garamond" w:hAnsi="Garamond" w:cs="Times New Roman"/>
          <w:sz w:val="28"/>
          <w:szCs w:val="28"/>
          <w:lang w:val="en-GB" w:eastAsia="en-GB"/>
        </w:rPr>
        <w:fldChar w:fldCharType="begin"/>
      </w:r>
      <w:r>
        <w:rPr>
          <w:rFonts w:ascii="Garamond" w:hAnsi="Garamond" w:cs="Times New Roman"/>
          <w:sz w:val="28"/>
          <w:szCs w:val="28"/>
          <w:lang w:val="en-GB" w:eastAsia="en-GB"/>
        </w:rPr>
        <w:instrText xml:space="preserve"> SEQ MTEqn \c \* Arabic \* MERGEFORMAT </w:instrText>
      </w:r>
      <w:r>
        <w:rPr>
          <w:rFonts w:ascii="Garamond" w:hAnsi="Garamond" w:cs="Times New Roman"/>
          <w:sz w:val="28"/>
          <w:szCs w:val="28"/>
          <w:lang w:val="en-GB" w:eastAsia="en-GB"/>
        </w:rPr>
        <w:fldChar w:fldCharType="separate"/>
      </w:r>
      <w:r w:rsidR="004B3FB3">
        <w:rPr>
          <w:rFonts w:ascii="Garamond" w:hAnsi="Garamond" w:cs="Times New Roman"/>
          <w:noProof/>
          <w:sz w:val="28"/>
          <w:szCs w:val="28"/>
          <w:lang w:val="en-GB" w:eastAsia="en-GB"/>
        </w:rPr>
        <w:instrText>2</w:instrText>
      </w:r>
      <w:r>
        <w:rPr>
          <w:rFonts w:ascii="Garamond" w:hAnsi="Garamond" w:cs="Times New Roman"/>
          <w:sz w:val="28"/>
          <w:szCs w:val="28"/>
          <w:lang w:val="en-GB" w:eastAsia="en-GB"/>
        </w:rPr>
        <w:fldChar w:fldCharType="end"/>
      </w:r>
      <w:r>
        <w:rPr>
          <w:rFonts w:ascii="Garamond" w:hAnsi="Garamond" w:cs="Times New Roman"/>
          <w:sz w:val="28"/>
          <w:szCs w:val="28"/>
          <w:lang w:val="en-GB" w:eastAsia="en-GB"/>
        </w:rPr>
        <w:instrText>)</w:instrText>
      </w:r>
      <w:r>
        <w:rPr>
          <w:rFonts w:ascii="Garamond" w:hAnsi="Garamond" w:cs="Times New Roman"/>
          <w:sz w:val="28"/>
          <w:szCs w:val="28"/>
          <w:lang w:val="en-GB" w:eastAsia="en-GB"/>
        </w:rPr>
        <w:fldChar w:fldCharType="end"/>
      </w:r>
    </w:p>
    <w:p w14:paraId="40EB2748" w14:textId="77777777" w:rsidR="00E70B36" w:rsidRPr="00E70B36" w:rsidDel="00B55C77" w:rsidRDefault="00E70B36" w:rsidP="00E70B36">
      <w:pPr>
        <w:pStyle w:val="MTDisplayEquation"/>
        <w:spacing w:beforeLines="160" w:before="384" w:beforeAutospacing="0" w:line="259" w:lineRule="auto"/>
        <w:rPr>
          <w:del w:id="66" w:author="Anna" w:date="2018-10-08T18:25:00Z"/>
          <w:rFonts w:ascii="Garamond" w:hAnsi="Garamond"/>
          <w:sz w:val="28"/>
        </w:rPr>
      </w:pPr>
      <w:del w:id="67" w:author="Anna" w:date="2018-10-08T18:25:00Z">
        <w:r w:rsidRPr="00E70B36" w:rsidDel="00B55C77">
          <w:rPr>
            <w:rFonts w:ascii="Garamond" w:hAnsi="Garamond"/>
            <w:sz w:val="28"/>
          </w:rPr>
          <w:tab/>
        </w:r>
        <m:oMath>
          <m:acc>
            <m:accPr>
              <m:chr m:val="̃"/>
              <m:ctrlPr>
                <w:rPr>
                  <w:rFonts w:ascii="Cambria Math" w:hAnsi="Cambria Math"/>
                  <w:b/>
                  <w:i/>
                  <w:sz w:val="28"/>
                </w:rPr>
              </m:ctrlPr>
            </m:accPr>
            <m:e>
              <m:r>
                <m:rPr>
                  <m:sty m:val="bi"/>
                </m:rPr>
                <w:rPr>
                  <w:rFonts w:ascii="Cambria Math" w:hAnsi="Cambria Math"/>
                  <w:sz w:val="28"/>
                </w:rPr>
                <m:t>u</m:t>
              </m:r>
            </m:e>
          </m:acc>
          <m:d>
            <m:dPr>
              <m:ctrlPr>
                <w:rPr>
                  <w:rFonts w:ascii="Cambria Math" w:hAnsi="Cambria Math"/>
                  <w:i/>
                  <w:sz w:val="28"/>
                </w:rPr>
              </m:ctrlPr>
            </m:dPr>
            <m:e>
              <m:r>
                <m:rPr>
                  <m:sty m:val="bi"/>
                </m:rPr>
                <w:rPr>
                  <w:rFonts w:ascii="Cambria Math" w:hAnsi="Cambria Math"/>
                  <w:sz w:val="28"/>
                </w:rPr>
                <m:t>x+R</m:t>
              </m:r>
            </m:e>
          </m:d>
          <m:r>
            <w:rPr>
              <w:rFonts w:ascii="Cambria Math" w:hAnsi="Cambria Math"/>
              <w:sz w:val="28"/>
            </w:rPr>
            <m:t>=</m:t>
          </m:r>
          <m:acc>
            <m:accPr>
              <m:chr m:val="̃"/>
              <m:ctrlPr>
                <w:rPr>
                  <w:rFonts w:ascii="Cambria Math" w:hAnsi="Cambria Math"/>
                  <w:b/>
                  <w:i/>
                  <w:sz w:val="28"/>
                </w:rPr>
              </m:ctrlPr>
            </m:accPr>
            <m:e>
              <m:r>
                <m:rPr>
                  <m:sty m:val="bi"/>
                </m:rPr>
                <w:rPr>
                  <w:rFonts w:ascii="Cambria Math" w:hAnsi="Cambria Math"/>
                  <w:sz w:val="28"/>
                </w:rPr>
                <m:t>u</m:t>
              </m:r>
            </m:e>
          </m:acc>
          <m:d>
            <m:dPr>
              <m:ctrlPr>
                <w:rPr>
                  <w:rFonts w:ascii="Cambria Math" w:hAnsi="Cambria Math"/>
                  <w:i/>
                  <w:sz w:val="28"/>
                </w:rPr>
              </m:ctrlPr>
            </m:dPr>
            <m:e>
              <m:r>
                <m:rPr>
                  <m:sty m:val="bi"/>
                </m:rPr>
                <w:rPr>
                  <w:rFonts w:ascii="Cambria Math" w:hAnsi="Cambria Math"/>
                  <w:sz w:val="28"/>
                </w:rPr>
                <m:t>x</m:t>
              </m:r>
            </m:e>
          </m:d>
        </m:oMath>
        <w:r w:rsidRPr="00E70B36" w:rsidDel="00B55C77">
          <w:rPr>
            <w:rFonts w:ascii="Garamond" w:hAnsi="Garamond"/>
            <w:sz w:val="28"/>
          </w:rPr>
          <w:delText xml:space="preserve"> </w:delText>
        </w:r>
        <w:r w:rsidRPr="00E70B36" w:rsidDel="00B55C77">
          <w:rPr>
            <w:rFonts w:ascii="Garamond" w:hAnsi="Garamond"/>
            <w:sz w:val="28"/>
          </w:rPr>
          <w:tab/>
        </w:r>
        <w:r w:rsidRPr="00E70B36" w:rsidDel="00B55C77">
          <w:rPr>
            <w:rFonts w:ascii="Garamond" w:hAnsi="Garamond"/>
            <w:lang w:val="en-GB" w:eastAsia="en-GB"/>
          </w:rPr>
          <w:fldChar w:fldCharType="begin"/>
        </w:r>
        <w:r w:rsidRPr="00E70B36" w:rsidDel="00B55C77">
          <w:rPr>
            <w:rFonts w:ascii="Garamond" w:hAnsi="Garamond"/>
            <w:sz w:val="28"/>
          </w:rPr>
          <w:delInstrText xml:space="preserve"> MACROBUTTON MTPlaceRef \* MERGEFORMAT </w:delInstrText>
        </w:r>
        <w:r w:rsidRPr="00E70B36" w:rsidDel="00B55C77">
          <w:rPr>
            <w:rFonts w:ascii="Garamond" w:hAnsi="Garamond"/>
            <w:lang w:val="en-GB" w:eastAsia="en-GB"/>
          </w:rPr>
          <w:fldChar w:fldCharType="begin"/>
        </w:r>
        <w:r w:rsidRPr="00E70B36" w:rsidDel="00B55C77">
          <w:rPr>
            <w:rFonts w:ascii="Garamond" w:hAnsi="Garamond"/>
            <w:sz w:val="28"/>
          </w:rPr>
          <w:delInstrText xml:space="preserve"> SEQ MTEqn \h \* MERGEFORMAT </w:delInstrText>
        </w:r>
      </w:del>
      <w:del w:id="68" w:author="Anna" w:date="2018-10-08T18:07:00Z">
        <w:r w:rsidRPr="00E70B36" w:rsidDel="00B55C77">
          <w:rPr>
            <w:rFonts w:ascii="Garamond" w:hAnsi="Garamond"/>
            <w:lang w:val="en-GB" w:eastAsia="en-GB"/>
          </w:rPr>
          <w:fldChar w:fldCharType="end"/>
        </w:r>
      </w:del>
      <w:del w:id="69" w:author="Anna" w:date="2018-10-08T18:25:00Z">
        <w:r w:rsidRPr="00E70B36" w:rsidDel="00B55C77">
          <w:rPr>
            <w:rFonts w:ascii="Garamond" w:hAnsi="Garamond"/>
            <w:sz w:val="28"/>
          </w:rPr>
          <w:delInstrText>(</w:delInstrText>
        </w:r>
        <w:r w:rsidRPr="00E70B36" w:rsidDel="00B55C77">
          <w:rPr>
            <w:rFonts w:ascii="Garamond" w:hAnsi="Garamond"/>
            <w:noProof/>
            <w:lang w:val="en-GB" w:eastAsia="en-GB"/>
          </w:rPr>
          <w:fldChar w:fldCharType="begin"/>
        </w:r>
        <w:r w:rsidRPr="00E70B36" w:rsidDel="00B55C77">
          <w:rPr>
            <w:rFonts w:ascii="Garamond" w:hAnsi="Garamond"/>
            <w:noProof/>
            <w:sz w:val="28"/>
          </w:rPr>
          <w:delInstrText xml:space="preserve"> SEQ MTEqn \c \* Arabic \* MERGEFORMAT </w:delInstrText>
        </w:r>
        <w:r w:rsidRPr="00E70B36" w:rsidDel="00B55C77">
          <w:rPr>
            <w:rFonts w:ascii="Garamond" w:hAnsi="Garamond"/>
            <w:noProof/>
            <w:lang w:val="en-GB" w:eastAsia="en-GB"/>
          </w:rPr>
          <w:fldChar w:fldCharType="separate"/>
        </w:r>
      </w:del>
      <w:del w:id="70" w:author="Anna" w:date="2018-10-08T18:07:00Z">
        <w:r w:rsidRPr="00E70B36" w:rsidDel="00DD5D5D">
          <w:rPr>
            <w:rFonts w:ascii="Garamond" w:hAnsi="Garamond"/>
            <w:noProof/>
            <w:sz w:val="28"/>
          </w:rPr>
          <w:delInstrText>1</w:delInstrText>
        </w:r>
      </w:del>
      <w:del w:id="71" w:author="Anna" w:date="2018-10-08T18:25:00Z">
        <w:r w:rsidRPr="00E70B36" w:rsidDel="00B55C77">
          <w:rPr>
            <w:rFonts w:ascii="Garamond" w:hAnsi="Garamond"/>
            <w:noProof/>
            <w:lang w:val="en-GB" w:eastAsia="en-GB"/>
          </w:rPr>
          <w:fldChar w:fldCharType="end"/>
        </w:r>
        <w:r w:rsidRPr="00E70B36" w:rsidDel="00B55C77">
          <w:rPr>
            <w:rFonts w:ascii="Garamond" w:hAnsi="Garamond"/>
            <w:sz w:val="28"/>
          </w:rPr>
          <w:delInstrText>)</w:delInstrText>
        </w:r>
        <w:r w:rsidRPr="00E70B36" w:rsidDel="00B55C77">
          <w:rPr>
            <w:rFonts w:ascii="Garamond" w:hAnsi="Garamond"/>
            <w:lang w:val="en-GB" w:eastAsia="en-GB"/>
          </w:rPr>
          <w:fldChar w:fldCharType="end"/>
        </w:r>
      </w:del>
    </w:p>
    <w:p w14:paraId="184ED418" w14:textId="2749E4FF" w:rsidR="00E70B36" w:rsidRPr="00E70B36" w:rsidRDefault="00E70B36" w:rsidP="00E70B36">
      <w:pPr>
        <w:spacing w:beforeLines="160" w:before="384"/>
        <w:jc w:val="both"/>
        <w:rPr>
          <w:ins w:id="72" w:author="Anna" w:date="2018-10-08T18:45:00Z"/>
          <w:rFonts w:ascii="Garamond" w:hAnsi="Garamond"/>
          <w:sz w:val="24"/>
          <w:szCs w:val="24"/>
        </w:rPr>
      </w:pPr>
      <w:r w:rsidRPr="00E70B36">
        <w:rPr>
          <w:rFonts w:ascii="Garamond" w:hAnsi="Garamond"/>
          <w:sz w:val="24"/>
          <w:szCs w:val="24"/>
        </w:rPr>
        <w:t xml:space="preserve">As </w:t>
      </w:r>
      <w:del w:id="73" w:author="Anna" w:date="2018-10-08T18:26:00Z">
        <w:r w:rsidRPr="00E70B36" w:rsidDel="00B55C77">
          <w:rPr>
            <w:rFonts w:ascii="Garamond" w:hAnsi="Garamond"/>
            <w:b/>
            <w:i/>
            <w:sz w:val="24"/>
            <w:szCs w:val="24"/>
          </w:rPr>
          <w:delText>x</w:delText>
        </w:r>
      </w:del>
      <w:ins w:id="74" w:author="Anna" w:date="2018-10-08T18:26:00Z">
        <w:r w:rsidRPr="00E70B36">
          <w:rPr>
            <w:rFonts w:ascii="Garamond" w:hAnsi="Garamond"/>
            <w:b/>
            <w:i/>
            <w:noProof/>
            <w:position w:val="-6"/>
            <w:sz w:val="24"/>
            <w:szCs w:val="24"/>
          </w:rPr>
          <w:object w:dxaOrig="220" w:dyaOrig="220" w14:anchorId="6B80259A">
            <v:shape id="_x0000_i1031" type="#_x0000_t75" alt="" style="width:12.1pt;height:12.1pt;mso-width-percent:0;mso-height-percent:0;mso-width-percent:0;mso-height-percent:0" o:ole="">
              <v:imagedata r:id="rId18" o:title=""/>
            </v:shape>
            <o:OLEObject Type="Embed" ProgID="Equation.DSMT4" ShapeID="_x0000_i1031" DrawAspect="Content" ObjectID="_1647451124" r:id="rId19"/>
          </w:object>
        </w:r>
      </w:ins>
      <w:r w:rsidRPr="00E70B36">
        <w:rPr>
          <w:rFonts w:ascii="Garamond" w:hAnsi="Garamond"/>
          <w:sz w:val="24"/>
          <w:szCs w:val="24"/>
        </w:rPr>
        <w:t xml:space="preserve"> and </w:t>
      </w:r>
      <w:ins w:id="75" w:author="Anna" w:date="2018-10-08T18:26:00Z">
        <w:r w:rsidRPr="00E70B36">
          <w:rPr>
            <w:rFonts w:ascii="Garamond" w:hAnsi="Garamond"/>
            <w:b/>
            <w:i/>
            <w:noProof/>
            <w:position w:val="-6"/>
            <w:sz w:val="24"/>
            <w:szCs w:val="24"/>
          </w:rPr>
          <w:object w:dxaOrig="620" w:dyaOrig="279" w14:anchorId="2E2F7E08">
            <v:shape id="_x0000_i1032" type="#_x0000_t75" alt="" style="width:30.65pt;height:14.25pt;mso-width-percent:0;mso-height-percent:0;mso-width-percent:0;mso-height-percent:0" o:ole="">
              <v:imagedata r:id="rId20" o:title=""/>
            </v:shape>
            <o:OLEObject Type="Embed" ProgID="Equation.DSMT4" ShapeID="_x0000_i1032" DrawAspect="Content" ObjectID="_1647451125" r:id="rId21"/>
          </w:object>
        </w:r>
      </w:ins>
      <w:del w:id="76" w:author="Anna" w:date="2018-10-08T18:26:00Z">
        <w:r w:rsidRPr="00E70B36" w:rsidDel="00B55C77">
          <w:rPr>
            <w:rFonts w:ascii="Garamond" w:hAnsi="Garamond"/>
            <w:b/>
            <w:i/>
            <w:sz w:val="24"/>
            <w:szCs w:val="24"/>
          </w:rPr>
          <w:delText>x+R</w:delText>
        </w:r>
      </w:del>
      <w:r w:rsidRPr="00E70B36">
        <w:rPr>
          <w:rFonts w:ascii="Garamond" w:hAnsi="Garamond"/>
          <w:sz w:val="24"/>
          <w:szCs w:val="24"/>
        </w:rPr>
        <w:t xml:space="preserve"> are periodically located, for a 2D lattice we can </w:t>
      </w:r>
      <w:del w:id="77" w:author="Anna" w:date="2018-10-08T18:33:00Z">
        <w:r w:rsidRPr="00E70B36" w:rsidDel="00E61140">
          <w:rPr>
            <w:rFonts w:ascii="Garamond" w:hAnsi="Garamond"/>
            <w:sz w:val="24"/>
            <w:szCs w:val="24"/>
          </w:rPr>
          <w:delText xml:space="preserve">express </w:delText>
        </w:r>
      </w:del>
      <w:ins w:id="78" w:author="Anna" w:date="2018-10-08T18:33:00Z">
        <w:r w:rsidRPr="00E70B36">
          <w:rPr>
            <w:rFonts w:ascii="Garamond" w:hAnsi="Garamond"/>
            <w:sz w:val="24"/>
            <w:szCs w:val="24"/>
          </w:rPr>
          <w:t>express</w:t>
        </w:r>
      </w:ins>
      <w:ins w:id="79" w:author="Anna" w:date="2018-10-08T18:37:00Z">
        <w:r w:rsidRPr="00E70B36">
          <w:rPr>
            <w:rFonts w:ascii="Garamond" w:hAnsi="Garamond"/>
            <w:sz w:val="24"/>
            <w:szCs w:val="24"/>
          </w:rPr>
          <w:t xml:space="preserve"> </w:t>
        </w:r>
      </w:ins>
      <w:ins w:id="80" w:author="Anna" w:date="2018-10-08T18:37:00Z">
        <w:r w:rsidRPr="00E70B36">
          <w:rPr>
            <w:rFonts w:ascii="Garamond" w:hAnsi="Garamond"/>
            <w:noProof/>
            <w:position w:val="-12"/>
            <w:sz w:val="24"/>
            <w:szCs w:val="24"/>
          </w:rPr>
          <w:object w:dxaOrig="1420" w:dyaOrig="360" w14:anchorId="6F02C0C3">
            <v:shape id="_x0000_i1033" type="#_x0000_t75" alt="" style="width:69.85pt;height:18.55pt;mso-width-percent:0;mso-height-percent:0;mso-width-percent:0;mso-height-percent:0" o:ole="">
              <v:imagedata r:id="rId22" o:title=""/>
            </v:shape>
            <o:OLEObject Type="Embed" ProgID="Equation.DSMT4" ShapeID="_x0000_i1033" DrawAspect="Content" ObjectID="_1647451126" r:id="rId23"/>
          </w:object>
        </w:r>
      </w:ins>
      <w:ins w:id="81" w:author="Anna" w:date="2018-10-08T18:39:00Z">
        <w:r w:rsidRPr="00E70B36">
          <w:rPr>
            <w:rFonts w:ascii="Garamond" w:hAnsi="Garamond"/>
            <w:sz w:val="24"/>
            <w:szCs w:val="24"/>
          </w:rPr>
          <w:t>,</w:t>
        </w:r>
      </w:ins>
      <m:oMath>
        <m:r>
          <w:del w:id="82" w:author="Anna" w:date="2018-10-08T18:39:00Z">
            <m:rPr>
              <m:sty m:val="bi"/>
            </m:rPr>
            <w:rPr>
              <w:rFonts w:ascii="Cambria Math" w:hAnsi="Cambria Math"/>
              <w:sz w:val="24"/>
              <w:szCs w:val="24"/>
            </w:rPr>
            <m:t>R</m:t>
          </w:del>
        </m:r>
        <m:r>
          <w:del w:id="83" w:author="Anna" w:date="2018-10-08T18:39:00Z">
            <w:rPr>
              <w:rFonts w:ascii="Cambria Math" w:hAnsi="Cambria Math"/>
              <w:sz w:val="24"/>
              <w:szCs w:val="24"/>
            </w:rPr>
            <m:t>=</m:t>
          </w:del>
        </m:r>
        <m:sSub>
          <m:sSubPr>
            <m:ctrlPr>
              <w:del w:id="84" w:author="Anna" w:date="2018-10-08T18:39:00Z">
                <w:rPr>
                  <w:rFonts w:ascii="Cambria Math" w:hAnsi="Cambria Math"/>
                  <w:i/>
                  <w:sz w:val="24"/>
                  <w:szCs w:val="24"/>
                </w:rPr>
              </w:del>
            </m:ctrlPr>
          </m:sSubPr>
          <m:e>
            <m:r>
              <w:del w:id="85" w:author="Anna" w:date="2018-10-08T18:39:00Z">
                <w:rPr>
                  <w:rFonts w:ascii="Cambria Math" w:hAnsi="Cambria Math"/>
                  <w:sz w:val="24"/>
                  <w:szCs w:val="24"/>
                </w:rPr>
                <m:t>n</m:t>
              </w:del>
            </m:r>
          </m:e>
          <m:sub>
            <m:r>
              <w:del w:id="86" w:author="Anna" w:date="2018-10-08T18:39:00Z">
                <w:rPr>
                  <w:rFonts w:ascii="Cambria Math" w:hAnsi="Cambria Math"/>
                  <w:sz w:val="24"/>
                  <w:szCs w:val="24"/>
                </w:rPr>
                <m:t>1</m:t>
              </w:del>
            </m:r>
          </m:sub>
        </m:sSub>
        <m:sSub>
          <m:sSubPr>
            <m:ctrlPr>
              <w:del w:id="87" w:author="Anna" w:date="2018-10-08T18:39:00Z">
                <w:rPr>
                  <w:rFonts w:ascii="Cambria Math" w:hAnsi="Cambria Math"/>
                  <w:b/>
                  <w:i/>
                  <w:sz w:val="24"/>
                  <w:szCs w:val="24"/>
                </w:rPr>
              </w:del>
            </m:ctrlPr>
          </m:sSubPr>
          <m:e>
            <m:r>
              <w:del w:id="88" w:author="Anna" w:date="2018-10-08T18:39:00Z">
                <m:rPr>
                  <m:sty m:val="bi"/>
                </m:rPr>
                <w:rPr>
                  <w:rFonts w:ascii="Cambria Math" w:hAnsi="Cambria Math"/>
                  <w:sz w:val="24"/>
                  <w:szCs w:val="24"/>
                </w:rPr>
                <m:t>a</m:t>
              </w:del>
            </m:r>
          </m:e>
          <m:sub>
            <m:r>
              <w:del w:id="89" w:author="Anna" w:date="2018-10-08T18:39:00Z">
                <m:rPr>
                  <m:sty m:val="bi"/>
                </m:rPr>
                <w:rPr>
                  <w:rFonts w:ascii="Cambria Math" w:hAnsi="Cambria Math"/>
                  <w:sz w:val="24"/>
                  <w:szCs w:val="24"/>
                </w:rPr>
                <m:t>1</m:t>
              </w:del>
            </m:r>
          </m:sub>
        </m:sSub>
        <m:r>
          <w:del w:id="90" w:author="Anna" w:date="2018-10-08T18:39:00Z">
            <w:rPr>
              <w:rFonts w:ascii="Cambria Math" w:hAnsi="Cambria Math"/>
              <w:sz w:val="24"/>
              <w:szCs w:val="24"/>
            </w:rPr>
            <m:t>+</m:t>
          </w:del>
        </m:r>
        <m:sSub>
          <m:sSubPr>
            <m:ctrlPr>
              <w:del w:id="91" w:author="Anna" w:date="2018-10-08T18:39:00Z">
                <w:rPr>
                  <w:rFonts w:ascii="Cambria Math" w:hAnsi="Cambria Math"/>
                  <w:i/>
                  <w:sz w:val="24"/>
                  <w:szCs w:val="24"/>
                </w:rPr>
              </w:del>
            </m:ctrlPr>
          </m:sSubPr>
          <m:e>
            <m:r>
              <w:del w:id="92" w:author="Anna" w:date="2018-10-08T18:39:00Z">
                <w:rPr>
                  <w:rFonts w:ascii="Cambria Math" w:hAnsi="Cambria Math"/>
                  <w:sz w:val="24"/>
                  <w:szCs w:val="24"/>
                </w:rPr>
                <m:t>n</m:t>
              </w:del>
            </m:r>
          </m:e>
          <m:sub>
            <m:r>
              <w:del w:id="93" w:author="Anna" w:date="2018-10-08T18:39:00Z">
                <w:rPr>
                  <w:rFonts w:ascii="Cambria Math" w:hAnsi="Cambria Math"/>
                  <w:sz w:val="24"/>
                  <w:szCs w:val="24"/>
                </w:rPr>
                <m:t>2</m:t>
              </w:del>
            </m:r>
          </m:sub>
        </m:sSub>
        <m:sSub>
          <m:sSubPr>
            <m:ctrlPr>
              <w:del w:id="94" w:author="Anna" w:date="2018-10-08T18:39:00Z">
                <w:rPr>
                  <w:rFonts w:ascii="Cambria Math" w:hAnsi="Cambria Math"/>
                  <w:b/>
                  <w:i/>
                  <w:sz w:val="24"/>
                  <w:szCs w:val="24"/>
                </w:rPr>
              </w:del>
            </m:ctrlPr>
          </m:sSubPr>
          <m:e>
            <m:r>
              <w:del w:id="95" w:author="Anna" w:date="2018-10-08T18:39:00Z">
                <m:rPr>
                  <m:sty m:val="bi"/>
                </m:rPr>
                <w:rPr>
                  <w:rFonts w:ascii="Cambria Math" w:hAnsi="Cambria Math"/>
                  <w:sz w:val="24"/>
                  <w:szCs w:val="24"/>
                </w:rPr>
                <m:t>a</m:t>
              </w:del>
            </m:r>
          </m:e>
          <m:sub>
            <m:r>
              <w:del w:id="96" w:author="Anna" w:date="2018-10-08T18:39:00Z">
                <m:rPr>
                  <m:sty m:val="bi"/>
                </m:rPr>
                <w:rPr>
                  <w:rFonts w:ascii="Cambria Math" w:hAnsi="Cambria Math"/>
                  <w:sz w:val="24"/>
                  <w:szCs w:val="24"/>
                </w:rPr>
                <m:t>2</m:t>
              </w:del>
            </m:r>
          </m:sub>
        </m:sSub>
      </m:oMath>
      <w:del w:id="97" w:author="Anna" w:date="2018-10-08T18:39:00Z">
        <w:r w:rsidRPr="00E70B36" w:rsidDel="00B97001">
          <w:rPr>
            <w:rFonts w:ascii="Garamond" w:hAnsi="Garamond"/>
            <w:noProof/>
            <w:sz w:val="24"/>
            <w:szCs w:val="24"/>
          </w:rPr>
          <w:delText>,</w:delText>
        </w:r>
      </w:del>
      <w:r w:rsidRPr="00E70B36">
        <w:rPr>
          <w:rFonts w:ascii="Garamond" w:hAnsi="Garamond"/>
          <w:noProof/>
          <w:sz w:val="24"/>
          <w:szCs w:val="24"/>
        </w:rPr>
        <w:t xml:space="preserve"> </w:t>
      </w:r>
      <w:r w:rsidRPr="00E70B36">
        <w:rPr>
          <w:rFonts w:ascii="Garamond" w:hAnsi="Garamond"/>
          <w:sz w:val="24"/>
          <w:szCs w:val="24"/>
        </w:rPr>
        <w:t xml:space="preserve">with </w:t>
      </w:r>
      <w:ins w:id="98" w:author="Anna" w:date="2018-10-08T18:39:00Z">
        <w:r w:rsidRPr="00E70B36">
          <w:rPr>
            <w:rFonts w:ascii="Garamond" w:hAnsi="Garamond"/>
            <w:i/>
            <w:sz w:val="24"/>
            <w:szCs w:val="24"/>
            <w:rPrChange w:id="99" w:author="Anna" w:date="2018-10-08T18:39:00Z">
              <w:rPr/>
            </w:rPrChange>
          </w:rPr>
          <w:t>n</w:t>
        </w:r>
      </w:ins>
      <w:del w:id="100" w:author="Anna" w:date="2018-10-08T18:39:00Z">
        <w:r w:rsidRPr="00E70B36" w:rsidDel="00B97001">
          <w:rPr>
            <w:rFonts w:ascii="Garamond" w:hAnsi="Garamond"/>
            <w:noProof/>
            <w:position w:val="-12"/>
            <w:sz w:val="24"/>
            <w:szCs w:val="24"/>
          </w:rPr>
          <w:object w:dxaOrig="240" w:dyaOrig="360" w14:anchorId="57A9DA18">
            <v:shape id="_x0000_i1034" type="#_x0000_t75" alt="" style="width:12.1pt;height:19.25pt;mso-width-percent:0;mso-height-percent:0;mso-width-percent:0;mso-height-percent:0" o:ole="">
              <v:imagedata r:id="rId24" o:title=""/>
            </v:shape>
            <o:OLEObject Type="Embed" ProgID="Equation.DSMT4" ShapeID="_x0000_i1034" DrawAspect="Content" ObjectID="_1647451127" r:id="rId25"/>
          </w:object>
        </w:r>
      </w:del>
      <w:r w:rsidRPr="00E70B36">
        <w:rPr>
          <w:rFonts w:ascii="Garamond" w:hAnsi="Garamond"/>
          <w:sz w:val="24"/>
          <w:szCs w:val="24"/>
        </w:rPr>
        <w:t xml:space="preserve"> and </w:t>
      </w:r>
      <w:ins w:id="101" w:author="Anna" w:date="2018-10-08T18:39:00Z">
        <w:r w:rsidRPr="00E70B36">
          <w:rPr>
            <w:rFonts w:ascii="Garamond" w:hAnsi="Garamond"/>
            <w:i/>
            <w:sz w:val="24"/>
            <w:szCs w:val="24"/>
            <w:rPrChange w:id="102" w:author="Anna" w:date="2018-10-08T18:40:00Z">
              <w:rPr/>
            </w:rPrChange>
          </w:rPr>
          <w:t>m</w:t>
        </w:r>
      </w:ins>
      <w:del w:id="103" w:author="Anna" w:date="2018-10-08T18:40:00Z">
        <w:r w:rsidRPr="00E70B36" w:rsidDel="00B97001">
          <w:rPr>
            <w:rFonts w:ascii="Garamond" w:hAnsi="Garamond"/>
            <w:noProof/>
            <w:position w:val="-12"/>
            <w:sz w:val="24"/>
            <w:szCs w:val="24"/>
          </w:rPr>
          <w:object w:dxaOrig="260" w:dyaOrig="360" w14:anchorId="2A20C23B">
            <v:shape id="_x0000_i1035" type="#_x0000_t75" alt="" style="width:12.1pt;height:19.25pt;mso-width-percent:0;mso-height-percent:0;mso-width-percent:0;mso-height-percent:0" o:ole="">
              <v:imagedata r:id="rId26" o:title=""/>
            </v:shape>
            <o:OLEObject Type="Embed" ProgID="Equation.DSMT4" ShapeID="_x0000_i1035" DrawAspect="Content" ObjectID="_1647451128" r:id="rId27"/>
          </w:object>
        </w:r>
      </w:del>
      <w:r w:rsidRPr="00E70B36">
        <w:rPr>
          <w:rFonts w:ascii="Garamond" w:hAnsi="Garamond"/>
          <w:sz w:val="24"/>
          <w:szCs w:val="24"/>
        </w:rPr>
        <w:t xml:space="preserve"> arbitrary integers, and</w:t>
      </w:r>
      <w:ins w:id="104" w:author="Anna" w:date="2018-10-08T18:40:00Z">
        <w:r w:rsidRPr="00E70B36">
          <w:rPr>
            <w:rFonts w:ascii="Garamond" w:hAnsi="Garamond"/>
            <w:sz w:val="24"/>
            <w:szCs w:val="24"/>
          </w:rPr>
          <w:t xml:space="preserve"> </w:t>
        </w:r>
      </w:ins>
      <w:ins w:id="105" w:author="Anna" w:date="2018-10-08T18:40:00Z">
        <w:r w:rsidRPr="00E70B36">
          <w:rPr>
            <w:rFonts w:ascii="Garamond" w:hAnsi="Garamond"/>
            <w:noProof/>
            <w:position w:val="-12"/>
            <w:sz w:val="24"/>
            <w:szCs w:val="24"/>
          </w:rPr>
          <w:object w:dxaOrig="859" w:dyaOrig="360" w14:anchorId="45C82068">
            <v:shape id="_x0000_i1036" type="#_x0000_t75" alt="" style="width:42.75pt;height:18.55pt;mso-width-percent:0;mso-height-percent:0;mso-width-percent:0;mso-height-percent:0" o:ole="">
              <v:imagedata r:id="rId28" o:title=""/>
            </v:shape>
            <o:OLEObject Type="Embed" ProgID="Equation.DSMT4" ShapeID="_x0000_i1036" DrawAspect="Content" ObjectID="_1647451129" r:id="rId29"/>
          </w:object>
        </w:r>
      </w:ins>
      <w:ins w:id="106" w:author="Anna" w:date="2018-10-08T18:40:00Z">
        <w:r w:rsidRPr="00E70B36">
          <w:rPr>
            <w:rFonts w:ascii="Garamond" w:hAnsi="Garamond"/>
            <w:sz w:val="24"/>
            <w:szCs w:val="24"/>
          </w:rPr>
          <w:t xml:space="preserve"> </w:t>
        </w:r>
      </w:ins>
      <w:del w:id="107" w:author="Anna" w:date="2018-10-08T18:40:00Z">
        <w:r w:rsidRPr="00E70B36" w:rsidDel="00B97001">
          <w:rPr>
            <w:rFonts w:ascii="Garamond" w:hAnsi="Garamond"/>
            <w:sz w:val="24"/>
            <w:szCs w:val="24"/>
          </w:rPr>
          <w:delText xml:space="preserve"> </w:delTex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Pr="00E70B36" w:rsidDel="00B97001">
          <w:rPr>
            <w:rFonts w:ascii="Garamond" w:hAnsi="Garamond"/>
            <w:sz w:val="24"/>
            <w:szCs w:val="24"/>
          </w:rPr>
          <w:delText>a</w:delText>
        </w:r>
      </w:del>
      <w:proofErr w:type="spellStart"/>
      <w:ins w:id="108" w:author="Anna" w:date="2018-10-08T18:40:00Z">
        <w:r w:rsidRPr="00E70B36">
          <w:rPr>
            <w:rFonts w:ascii="Garamond" w:hAnsi="Garamond"/>
            <w:sz w:val="24"/>
            <w:szCs w:val="24"/>
          </w:rPr>
          <w:t>a</w:t>
        </w:r>
      </w:ins>
      <w:r w:rsidRPr="00E70B36">
        <w:rPr>
          <w:rFonts w:ascii="Garamond" w:hAnsi="Garamond"/>
          <w:sz w:val="24"/>
          <w:szCs w:val="24"/>
        </w:rPr>
        <w:t>nd</w:t>
      </w:r>
      <w:proofErr w:type="spellEnd"/>
      <w:ins w:id="109" w:author="Anna" w:date="2018-10-08T18:41:00Z">
        <w:r w:rsidRPr="00E70B36">
          <w:rPr>
            <w:rFonts w:ascii="Garamond" w:hAnsi="Garamond"/>
            <w:sz w:val="24"/>
            <w:szCs w:val="24"/>
          </w:rPr>
          <w:t xml:space="preserve"> </w:t>
        </w:r>
      </w:ins>
      <w:del w:id="110" w:author="Anna" w:date="2018-10-08T18:40:00Z">
        <w:r w:rsidRPr="00E70B36" w:rsidDel="00B97001">
          <w:rPr>
            <w:rFonts w:ascii="Garamond" w:hAnsi="Garamond"/>
            <w:sz w:val="24"/>
            <w:szCs w:val="24"/>
          </w:rPr>
          <w:delText xml:space="preserve"> </w:delTex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oMath>
        <w:r w:rsidRPr="00E70B36" w:rsidDel="00B97001">
          <w:rPr>
            <w:rFonts w:ascii="Garamond" w:hAnsi="Garamond"/>
            <w:sz w:val="24"/>
            <w:szCs w:val="24"/>
          </w:rPr>
          <w:delText xml:space="preserve"> </w:delText>
        </w:r>
      </w:del>
      <w:ins w:id="111" w:author="Anna" w:date="2018-10-08T18:40:00Z">
        <w:r w:rsidRPr="00E70B36">
          <w:rPr>
            <w:rFonts w:ascii="Garamond" w:hAnsi="Garamond"/>
            <w:noProof/>
            <w:position w:val="-14"/>
            <w:sz w:val="24"/>
            <w:szCs w:val="24"/>
          </w:rPr>
          <w:object w:dxaOrig="880" w:dyaOrig="380" w14:anchorId="299020DB">
            <v:shape id="_x0000_i1037" type="#_x0000_t75" alt="" style="width:43.5pt;height:19.25pt;mso-width-percent:0;mso-height-percent:0;mso-width-percent:0;mso-height-percent:0" o:ole="">
              <v:imagedata r:id="rId30" o:title=""/>
            </v:shape>
            <o:OLEObject Type="Embed" ProgID="Equation.DSMT4" ShapeID="_x0000_i1037" DrawAspect="Content" ObjectID="_1647451130" r:id="rId31"/>
          </w:object>
        </w:r>
      </w:ins>
      <w:r w:rsidRPr="00E70B36">
        <w:rPr>
          <w:rFonts w:ascii="Garamond" w:hAnsi="Garamond"/>
          <w:sz w:val="24"/>
          <w:szCs w:val="24"/>
        </w:rPr>
        <w:t xml:space="preserve">the primitive vectors of the lattice. In 2D, the </w:t>
      </w:r>
      <w:r w:rsidRPr="00E70B36">
        <w:rPr>
          <w:rFonts w:ascii="Garamond" w:hAnsi="Garamond"/>
          <w:i/>
          <w:iCs/>
          <w:sz w:val="24"/>
          <w:szCs w:val="24"/>
        </w:rPr>
        <w:t>reciprocal</w:t>
      </w:r>
      <w:r w:rsidRPr="00E70B36">
        <w:rPr>
          <w:rFonts w:ascii="Garamond" w:hAnsi="Garamond"/>
          <w:sz w:val="24"/>
          <w:szCs w:val="24"/>
        </w:rPr>
        <w:t xml:space="preserve"> lattice primitive vectors are related to the lattice primitive vectors through the following relationships:</w:t>
      </w:r>
      <w:r w:rsidRPr="00E70B36">
        <w:rPr>
          <w:rFonts w:ascii="Garamond" w:hAnsi="Garamond"/>
          <w:sz w:val="24"/>
          <w:szCs w:val="24"/>
        </w:rPr>
        <w:fldChar w:fldCharType="begin"/>
      </w:r>
      <w:r w:rsidRPr="00E70B36">
        <w:rPr>
          <w:rFonts w:ascii="Garamond" w:hAnsi="Garamond"/>
          <w:sz w:val="24"/>
          <w:szCs w:val="24"/>
        </w:rPr>
        <w:instrText xml:space="preserve"> ADDIN ZOTERO_ITEM CSL_CITATION {"citationID":"j9TfUoEI","properties":{"formattedCitation":"\\super [4]\\nosupersub{}","plainCitation":"[4]","noteIndex":0},"citationItems":[{"id":260,"uris":["http://zotero.org/users/5757526/items/C7G4WHTM"],"uri":["http://zotero.org/users/5757526/items/C7G4WHTM"],"itemData":{"id":260,"type":"book","event-place":"Weinheim, Germany","ISBN":"978-3-527-62539-0","language":"en","note":"DOI: 10.1002/9783527625390","publisher":"Wiley-VCH Verlag GmbH &amp; Co. KGaA","publisher-place":"Weinheim, Germany","source":"DOI.org (Crossref)","title":"Periodic Materials and Interference Lithography","URL":"http://doi.wiley.com/10.1002/9783527625390","author":[{"family":"Maldovan","given":"Martin"},{"family":"Thomas","given":"Edwin L."}],"accessed":{"date-parts":[["2019",5,23]]},"issued":{"date-parts":[["2008",10,15]]}}}],"schema":"https://github.com/citation-style-language/schema/raw/master/csl-citation.json"} </w:instrText>
      </w:r>
      <w:r w:rsidRPr="00E70B36">
        <w:rPr>
          <w:rFonts w:ascii="Garamond" w:hAnsi="Garamond"/>
          <w:sz w:val="24"/>
          <w:szCs w:val="24"/>
        </w:rPr>
        <w:fldChar w:fldCharType="separate"/>
      </w:r>
      <w:r w:rsidRPr="00E70B36">
        <w:rPr>
          <w:rFonts w:ascii="Garamond" w:hAnsi="Garamond" w:cs="Times New Roman"/>
          <w:sz w:val="24"/>
          <w:szCs w:val="28"/>
          <w:vertAlign w:val="superscript"/>
        </w:rPr>
        <w:t>[4]</w:t>
      </w:r>
      <w:r w:rsidRPr="00E70B36">
        <w:rPr>
          <w:rFonts w:ascii="Garamond" w:hAnsi="Garamond"/>
          <w:sz w:val="24"/>
          <w:szCs w:val="24"/>
        </w:rPr>
        <w:fldChar w:fldCharType="end"/>
      </w:r>
      <w:del w:id="112" w:author="Anna Guell Izard" w:date="2018-10-09T15:21:00Z">
        <w:r w:rsidRPr="00E70B36" w:rsidDel="00D6322C">
          <w:rPr>
            <w:rFonts w:ascii="Garamond" w:hAnsi="Garamond"/>
            <w:sz w:val="24"/>
            <w:szCs w:val="24"/>
            <w:vertAlign w:val="superscript"/>
          </w:rPr>
          <w:delText xml:space="preserve"> </w:delText>
        </w:r>
      </w:del>
      <w:r w:rsidRPr="00E70B36" w:rsidDel="00D6322C">
        <w:rPr>
          <w:rFonts w:ascii="Garamond" w:hAnsi="Garamond"/>
          <w:sz w:val="24"/>
          <w:szCs w:val="24"/>
        </w:rPr>
        <w:t xml:space="preserve"> </w:t>
      </w:r>
      <w:del w:id="113" w:author="Anna Guell Izard" w:date="2018-10-09T15:21:00Z">
        <w:r w:rsidRPr="00E70B36" w:rsidDel="00D6322C">
          <w:rPr>
            <w:rFonts w:ascii="Garamond" w:hAnsi="Garamond"/>
            <w:sz w:val="24"/>
            <w:szCs w:val="24"/>
          </w:rPr>
          <w:fldChar w:fldCharType="begin" w:fldLock="1"/>
        </w:r>
        <w:r w:rsidRPr="00E70B36" w:rsidDel="00D6322C">
          <w:rPr>
            <w:rFonts w:ascii="Garamond" w:hAnsi="Garamond"/>
            <w:sz w:val="24"/>
            <w:szCs w:val="24"/>
          </w:rPr>
          <w:delInstrText>ADDIN CSL_CITATION { "citationItems" : [ { "id" : "ITEM-1", "itemData" : { "DOI" : "10.1017/CBO9781107415324.004", "ISBN" : "9788578110796", "ISSN" : "1098-6596", "PMID" : "25246403", "author" : [ { "dropping-particle" : "", "family" : "Maldovan", "given" : "Martin", "non-dropping-particle" : "", "parse-names" : false, "suffix" : "" }, { "dropping-particle" : "", "family" : "Thomas", "given" : "Edwin", "non-dropping-particle" : "", "parse-names" : false, "suffix" : "" } ], "container-title" : "PhD Proposal", "id" : "ITEM-1", "issued" : { "date-parts" : [ [ "2015" ] ] }, "title" : "Periodic Materials and Interference Lithography for Photonics, Phononics and Mechanics", "type" : "book", "volume" : "1" }, "uris" : [ "http://www.mendeley.com/documents/?uuid=4d5fe558-e132-48d0-8b35-c6dcb651b0ab" ] } ], "mendeley" : { "formattedCitation" : "[10]", "plainTextFormattedCitation" : "[10]", "previouslyFormattedCitation" : "[10]" }, "properties" : {  }, "schema" : "https://github.com/citation-style-language/schema/raw/master/csl-citation.json" }</w:delInstrText>
        </w:r>
        <w:r w:rsidRPr="00E70B36" w:rsidDel="00D6322C">
          <w:rPr>
            <w:rFonts w:ascii="Garamond" w:hAnsi="Garamond"/>
            <w:sz w:val="24"/>
            <w:szCs w:val="24"/>
          </w:rPr>
          <w:fldChar w:fldCharType="separate"/>
        </w:r>
        <w:r w:rsidRPr="00E70B36" w:rsidDel="00D6322C">
          <w:rPr>
            <w:rFonts w:ascii="Garamond" w:hAnsi="Garamond"/>
            <w:noProof/>
            <w:sz w:val="24"/>
            <w:szCs w:val="24"/>
          </w:rPr>
          <w:delText>[10]</w:delText>
        </w:r>
        <w:r w:rsidRPr="00E70B36" w:rsidDel="00D6322C">
          <w:rPr>
            <w:rFonts w:ascii="Garamond" w:hAnsi="Garamond"/>
            <w:sz w:val="24"/>
            <w:szCs w:val="24"/>
          </w:rPr>
          <w:fldChar w:fldCharType="end"/>
        </w:r>
      </w:del>
    </w:p>
    <w:p w14:paraId="232B5584" w14:textId="7AA8B7C2" w:rsidR="00E70B36" w:rsidRPr="00E70B36" w:rsidRDefault="00E70B36" w:rsidP="00E70B36">
      <w:pPr>
        <w:pStyle w:val="MTDisplayEquation"/>
        <w:tabs>
          <w:tab w:val="clear" w:pos="4680"/>
          <w:tab w:val="center" w:pos="0"/>
        </w:tabs>
        <w:spacing w:beforeLines="160" w:before="384" w:beforeAutospacing="0" w:line="259" w:lineRule="auto"/>
        <w:rPr>
          <w:rFonts w:ascii="Garamond" w:hAnsi="Garamond"/>
          <w:sz w:val="24"/>
          <w:szCs w:val="28"/>
        </w:rPr>
        <w:pPrChange w:id="114" w:author="Anna" w:date="2018-10-08T18:45:00Z">
          <w:pPr>
            <w:spacing w:line="480" w:lineRule="auto"/>
          </w:pPr>
        </w:pPrChange>
      </w:pPr>
      <w:ins w:id="115" w:author="Anna" w:date="2018-10-08T18:45:00Z">
        <w:r w:rsidRPr="00E70B36">
          <w:rPr>
            <w:rFonts w:ascii="Garamond" w:hAnsi="Garamond"/>
            <w:noProof/>
            <w:position w:val="-4"/>
            <w:sz w:val="24"/>
            <w:szCs w:val="28"/>
          </w:rPr>
          <w:object w:dxaOrig="180" w:dyaOrig="279" w14:anchorId="19493AB1">
            <v:shape id="_x0000_i1038" type="#_x0000_t75" alt="" style="width:7.85pt;height:14.25pt;mso-width-percent:0;mso-height-percent:0;mso-width-percent:0;mso-height-percent:0" o:ole="">
              <v:imagedata r:id="rId32" o:title=""/>
            </v:shape>
            <o:OLEObject Type="Embed" ProgID="Equation.DSMT4" ShapeID="_x0000_i1038" DrawAspect="Content" ObjectID="_1647451131" r:id="rId33"/>
          </w:object>
        </w:r>
      </w:ins>
      <w:ins w:id="116" w:author="Anna" w:date="2018-10-08T18:46:00Z">
        <w:r w:rsidRPr="00E70B36">
          <w:rPr>
            <w:rFonts w:ascii="Garamond" w:hAnsi="Garamond"/>
            <w:noProof/>
            <w:position w:val="-66"/>
            <w:sz w:val="28"/>
            <w:szCs w:val="28"/>
          </w:rPr>
          <w:object w:dxaOrig="1640" w:dyaOrig="1440" w14:anchorId="295D5691">
            <v:shape id="_x0000_i1039" type="#_x0000_t75" alt="" style="width:82.7pt;height:1in;mso-width-percent:0;mso-height-percent:0;mso-width-percent:0;mso-height-percent:0" o:ole="">
              <v:imagedata r:id="rId34" o:title=""/>
            </v:shape>
            <o:OLEObject Type="Embed" ProgID="Equation.DSMT4" ShapeID="_x0000_i1039" DrawAspect="Content" ObjectID="_1647451132" r:id="rId35"/>
          </w:object>
        </w:r>
      </w:ins>
      <w:ins w:id="117" w:author="Anna" w:date="2018-10-08T18:45:00Z">
        <w:r w:rsidRPr="00E70B36">
          <w:rPr>
            <w:rFonts w:ascii="Garamond" w:hAnsi="Garamond"/>
            <w:sz w:val="24"/>
            <w:szCs w:val="28"/>
          </w:rPr>
          <w:tab/>
        </w:r>
      </w:ins>
      <w:r>
        <w:rPr>
          <w:rFonts w:ascii="Garamond" w:hAnsi="Garamond"/>
          <w:sz w:val="24"/>
          <w:szCs w:val="28"/>
        </w:rPr>
        <w:fldChar w:fldCharType="begin"/>
      </w:r>
      <w:r>
        <w:rPr>
          <w:rFonts w:ascii="Garamond" w:hAnsi="Garamond"/>
          <w:sz w:val="24"/>
          <w:szCs w:val="28"/>
        </w:rPr>
        <w:instrText xml:space="preserve"> MACROBUTTON MTPlaceRef \* MERGEFORMAT </w:instrText>
      </w:r>
      <w:r>
        <w:rPr>
          <w:rFonts w:ascii="Garamond" w:hAnsi="Garamond"/>
          <w:sz w:val="24"/>
          <w:szCs w:val="28"/>
        </w:rPr>
        <w:fldChar w:fldCharType="begin"/>
      </w:r>
      <w:r>
        <w:rPr>
          <w:rFonts w:ascii="Garamond" w:hAnsi="Garamond"/>
          <w:sz w:val="24"/>
          <w:szCs w:val="28"/>
        </w:rPr>
        <w:instrText xml:space="preserve"> SEQ MTEqn \h \* MERGEFORMAT </w:instrText>
      </w:r>
      <w:r>
        <w:rPr>
          <w:rFonts w:ascii="Garamond" w:hAnsi="Garamond"/>
          <w:sz w:val="24"/>
          <w:szCs w:val="28"/>
        </w:rPr>
        <w:fldChar w:fldCharType="end"/>
      </w:r>
      <w:r>
        <w:rPr>
          <w:rFonts w:ascii="Garamond" w:hAnsi="Garamond"/>
          <w:sz w:val="24"/>
          <w:szCs w:val="28"/>
        </w:rPr>
        <w:instrText>(</w:instrText>
      </w:r>
      <w:r>
        <w:rPr>
          <w:rFonts w:ascii="Garamond" w:hAnsi="Garamond"/>
          <w:sz w:val="24"/>
          <w:szCs w:val="28"/>
        </w:rPr>
        <w:fldChar w:fldCharType="begin"/>
      </w:r>
      <w:r>
        <w:rPr>
          <w:rFonts w:ascii="Garamond" w:hAnsi="Garamond"/>
          <w:sz w:val="24"/>
          <w:szCs w:val="28"/>
        </w:rPr>
        <w:instrText xml:space="preserve"> SEQ MTEqn \c \* Arabic \* MERGEFORMAT </w:instrText>
      </w:r>
      <w:r>
        <w:rPr>
          <w:rFonts w:ascii="Garamond" w:hAnsi="Garamond"/>
          <w:sz w:val="24"/>
          <w:szCs w:val="28"/>
        </w:rPr>
        <w:fldChar w:fldCharType="separate"/>
      </w:r>
      <w:r w:rsidR="004B3FB3">
        <w:rPr>
          <w:rFonts w:ascii="Garamond" w:hAnsi="Garamond"/>
          <w:noProof/>
          <w:sz w:val="24"/>
          <w:szCs w:val="28"/>
        </w:rPr>
        <w:instrText>3</w:instrText>
      </w:r>
      <w:r>
        <w:rPr>
          <w:rFonts w:ascii="Garamond" w:hAnsi="Garamond"/>
          <w:sz w:val="24"/>
          <w:szCs w:val="28"/>
        </w:rPr>
        <w:fldChar w:fldCharType="end"/>
      </w:r>
      <w:r>
        <w:rPr>
          <w:rFonts w:ascii="Garamond" w:hAnsi="Garamond"/>
          <w:sz w:val="24"/>
          <w:szCs w:val="28"/>
        </w:rPr>
        <w:instrText>)</w:instrText>
      </w:r>
      <w:r>
        <w:rPr>
          <w:rFonts w:ascii="Garamond" w:hAnsi="Garamond"/>
          <w:sz w:val="24"/>
          <w:szCs w:val="28"/>
        </w:rPr>
        <w:fldChar w:fldCharType="end"/>
      </w:r>
    </w:p>
    <w:p w14:paraId="507C76A7" w14:textId="77777777" w:rsidR="00E70B36" w:rsidRPr="00E70B36" w:rsidDel="00B97001" w:rsidRDefault="00E70B36" w:rsidP="00E70B36">
      <w:pPr>
        <w:pStyle w:val="MTDisplayEquation"/>
        <w:spacing w:beforeLines="160" w:before="384" w:beforeAutospacing="0" w:line="259" w:lineRule="auto"/>
        <w:rPr>
          <w:del w:id="118" w:author="Anna" w:date="2018-10-08T18:46:00Z"/>
          <w:rFonts w:ascii="Garamond" w:hAnsi="Garamond"/>
          <w:sz w:val="28"/>
        </w:rPr>
      </w:pPr>
      <w:del w:id="119" w:author="Anna" w:date="2018-10-08T18:46:00Z">
        <w:r w:rsidRPr="00E70B36" w:rsidDel="00B97001">
          <w:rPr>
            <w:rFonts w:ascii="Garamond" w:hAnsi="Garamond"/>
            <w:sz w:val="28"/>
          </w:rPr>
          <w:tab/>
        </w:r>
        <w:r w:rsidRPr="00E70B36" w:rsidDel="00B97001">
          <w:rPr>
            <w:rFonts w:ascii="Garamond" w:hAnsi="Garamond"/>
            <w:noProof/>
            <w:position w:val="-66"/>
            <w:lang w:val="en-GB" w:eastAsia="en-GB"/>
          </w:rPr>
          <w:object w:dxaOrig="1640" w:dyaOrig="1440" w14:anchorId="7CCED057">
            <v:shape id="_x0000_i1040" type="#_x0000_t75" alt="" style="width:82.7pt;height:1in;mso-width-percent:0;mso-height-percent:0;mso-width-percent:0;mso-height-percent:0" o:ole="">
              <v:imagedata r:id="rId34" o:title=""/>
            </v:shape>
            <o:OLEObject Type="Embed" ProgID="Equation.DSMT4" ShapeID="_x0000_i1040" DrawAspect="Content" ObjectID="_1647451133" r:id="rId36"/>
          </w:object>
        </w:r>
        <w:r w:rsidRPr="00E70B36" w:rsidDel="00B97001">
          <w:rPr>
            <w:rFonts w:ascii="Garamond" w:hAnsi="Garamond"/>
            <w:noProof/>
            <w:position w:val="-4"/>
            <w:lang w:val="en-GB" w:eastAsia="en-GB"/>
          </w:rPr>
          <w:object w:dxaOrig="180" w:dyaOrig="279" w14:anchorId="251B8761">
            <v:shape id="_x0000_i1041" type="#_x0000_t75" alt="" style="width:9.25pt;height:12.1pt;mso-width-percent:0;mso-height-percent:0;mso-width-percent:0;mso-height-percent:0" o:ole="">
              <v:imagedata r:id="rId37" o:title=""/>
            </v:shape>
            <o:OLEObject Type="Embed" ProgID="Equation.DSMT4" ShapeID="_x0000_i1041" DrawAspect="Content" ObjectID="_1647451134" r:id="rId38"/>
          </w:object>
        </w:r>
        <w:r w:rsidRPr="00E70B36" w:rsidDel="00B97001">
          <w:rPr>
            <w:rFonts w:ascii="Garamond" w:hAnsi="Garamond"/>
            <w:sz w:val="28"/>
          </w:rPr>
          <w:delText xml:space="preserve"> </w:delText>
        </w:r>
        <w:r w:rsidRPr="00E70B36" w:rsidDel="00B97001">
          <w:rPr>
            <w:rFonts w:ascii="Garamond" w:hAnsi="Garamond"/>
            <w:sz w:val="28"/>
          </w:rPr>
          <w:tab/>
          <w:delText xml:space="preserve"> </w:delText>
        </w:r>
        <w:r w:rsidRPr="00E70B36" w:rsidDel="00B97001">
          <w:rPr>
            <w:rFonts w:ascii="Garamond" w:hAnsi="Garamond"/>
            <w:lang w:val="en-GB" w:eastAsia="en-GB"/>
          </w:rPr>
          <w:fldChar w:fldCharType="begin"/>
        </w:r>
        <w:r w:rsidRPr="00E70B36" w:rsidDel="00B97001">
          <w:rPr>
            <w:rFonts w:ascii="Garamond" w:hAnsi="Garamond"/>
            <w:sz w:val="28"/>
          </w:rPr>
          <w:delInstrText xml:space="preserve"> MACROBUTTON MTPlaceRef \* MERGEFORMAT </w:delInstrText>
        </w:r>
        <w:r w:rsidRPr="00E70B36" w:rsidDel="00B97001">
          <w:rPr>
            <w:rFonts w:ascii="Garamond" w:hAnsi="Garamond"/>
            <w:lang w:val="en-GB" w:eastAsia="en-GB"/>
          </w:rPr>
          <w:fldChar w:fldCharType="begin"/>
        </w:r>
        <w:r w:rsidRPr="00E70B36" w:rsidDel="00B97001">
          <w:rPr>
            <w:rFonts w:ascii="Garamond" w:hAnsi="Garamond"/>
            <w:sz w:val="28"/>
          </w:rPr>
          <w:delInstrText xml:space="preserve"> SEQ MTEqn \h \* MERGEFORMAT </w:delInstrText>
        </w:r>
      </w:del>
      <w:del w:id="120" w:author="Anna" w:date="2018-10-08T18:07:00Z">
        <w:r w:rsidRPr="00E70B36" w:rsidDel="00B97001">
          <w:rPr>
            <w:rFonts w:ascii="Garamond" w:hAnsi="Garamond"/>
            <w:lang w:val="en-GB" w:eastAsia="en-GB"/>
          </w:rPr>
          <w:fldChar w:fldCharType="end"/>
        </w:r>
      </w:del>
      <w:del w:id="121" w:author="Anna" w:date="2018-10-08T18:46:00Z">
        <w:r w:rsidRPr="00E70B36" w:rsidDel="00B97001">
          <w:rPr>
            <w:rFonts w:ascii="Garamond" w:hAnsi="Garamond"/>
            <w:sz w:val="28"/>
          </w:rPr>
          <w:delInstrText>(</w:delInstrText>
        </w:r>
        <w:r w:rsidRPr="00E70B36" w:rsidDel="00B97001">
          <w:rPr>
            <w:rFonts w:ascii="Garamond" w:hAnsi="Garamond"/>
            <w:noProof/>
            <w:lang w:val="en-GB" w:eastAsia="en-GB"/>
          </w:rPr>
          <w:fldChar w:fldCharType="begin"/>
        </w:r>
        <w:r w:rsidRPr="00E70B36" w:rsidDel="00B97001">
          <w:rPr>
            <w:rFonts w:ascii="Garamond" w:hAnsi="Garamond"/>
            <w:noProof/>
            <w:sz w:val="28"/>
          </w:rPr>
          <w:delInstrText xml:space="preserve"> SEQ MTEqn \c \* Arabic \* MERGEFORMAT </w:delInstrText>
        </w:r>
        <w:r w:rsidRPr="00E70B36" w:rsidDel="00B97001">
          <w:rPr>
            <w:rFonts w:ascii="Garamond" w:hAnsi="Garamond"/>
            <w:noProof/>
            <w:lang w:val="en-GB" w:eastAsia="en-GB"/>
          </w:rPr>
          <w:fldChar w:fldCharType="separate"/>
        </w:r>
      </w:del>
      <w:del w:id="122" w:author="Anna" w:date="2018-10-08T18:07:00Z">
        <w:r w:rsidRPr="00E70B36" w:rsidDel="00DD5D5D">
          <w:rPr>
            <w:rFonts w:ascii="Garamond" w:hAnsi="Garamond"/>
            <w:noProof/>
            <w:sz w:val="28"/>
          </w:rPr>
          <w:delInstrText>2</w:delInstrText>
        </w:r>
      </w:del>
      <w:del w:id="123" w:author="Anna" w:date="2018-10-08T18:46:00Z">
        <w:r w:rsidRPr="00E70B36" w:rsidDel="00B97001">
          <w:rPr>
            <w:rFonts w:ascii="Garamond" w:hAnsi="Garamond"/>
            <w:noProof/>
            <w:lang w:val="en-GB" w:eastAsia="en-GB"/>
          </w:rPr>
          <w:fldChar w:fldCharType="end"/>
        </w:r>
        <w:r w:rsidRPr="00E70B36" w:rsidDel="00B97001">
          <w:rPr>
            <w:rFonts w:ascii="Garamond" w:hAnsi="Garamond"/>
            <w:sz w:val="28"/>
          </w:rPr>
          <w:delInstrText>)</w:delInstrText>
        </w:r>
        <w:r w:rsidRPr="00E70B36" w:rsidDel="00B97001">
          <w:rPr>
            <w:rFonts w:ascii="Garamond" w:hAnsi="Garamond"/>
            <w:lang w:val="en-GB" w:eastAsia="en-GB"/>
          </w:rPr>
          <w:fldChar w:fldCharType="end"/>
        </w:r>
      </w:del>
    </w:p>
    <w:p w14:paraId="51E0CC5E" w14:textId="63EF6506" w:rsidR="00E70B36" w:rsidRPr="00E70B36" w:rsidRDefault="00E70B36" w:rsidP="00E70B36">
      <w:pPr>
        <w:spacing w:beforeLines="160" w:before="384"/>
        <w:jc w:val="both"/>
        <w:rPr>
          <w:rFonts w:ascii="Garamond" w:hAnsi="Garamond"/>
          <w:sz w:val="24"/>
          <w:szCs w:val="24"/>
        </w:rPr>
      </w:pPr>
      <w:r w:rsidRPr="00E70B36">
        <w:rPr>
          <w:rFonts w:ascii="Garamond" w:hAnsi="Garamond"/>
          <w:sz w:val="24"/>
          <w:szCs w:val="24"/>
        </w:rPr>
        <w:t xml:space="preserve">where </w:t>
      </w:r>
      <w:r w:rsidRPr="00E70B36">
        <w:rPr>
          <w:rFonts w:ascii="Garamond" w:hAnsi="Garamond"/>
          <w:noProof/>
          <w:position w:val="-32"/>
          <w:sz w:val="24"/>
          <w:szCs w:val="24"/>
        </w:rPr>
        <w:object w:dxaOrig="1340" w:dyaOrig="700" w14:anchorId="2C254BC3">
          <v:shape id="_x0000_i1042" type="#_x0000_t75" alt="" style="width:64.85pt;height:32.8pt;mso-width-percent:0;mso-height-percent:0;mso-width-percent:0;mso-height-percent:0" o:ole="">
            <v:imagedata r:id="rId39" o:title=""/>
          </v:shape>
          <o:OLEObject Type="Embed" ProgID="Equation.DSMT4" ShapeID="_x0000_i1042" DrawAspect="Content" ObjectID="_1647451135" r:id="rId40"/>
        </w:object>
      </w:r>
      <w:r w:rsidRPr="00E70B36">
        <w:rPr>
          <w:rFonts w:ascii="Garamond" w:hAnsi="Garamond"/>
          <w:sz w:val="24"/>
          <w:szCs w:val="24"/>
        </w:rPr>
        <w:t xml:space="preserve">. The set of all reciprocal lattice vectors (i.e., the set of vectors </w:t>
      </w:r>
      <w:r w:rsidRPr="00E70B36">
        <w:rPr>
          <w:rFonts w:ascii="Garamond" w:hAnsi="Garamond"/>
          <w:noProof/>
          <w:position w:val="-12"/>
          <w:sz w:val="24"/>
          <w:szCs w:val="24"/>
        </w:rPr>
        <w:object w:dxaOrig="1600" w:dyaOrig="380" w14:anchorId="2DD8422C">
          <v:shape id="_x0000_i1043" type="#_x0000_t75" alt="" style="width:81.25pt;height:19.25pt;mso-width-percent:0;mso-height-percent:0;mso-width-percent:0;mso-height-percent:0" o:ole="">
            <v:imagedata r:id="rId41" o:title=""/>
          </v:shape>
          <o:OLEObject Type="Embed" ProgID="Equation.DSMT4" ShapeID="_x0000_i1043" DrawAspect="Content" ObjectID="_1647451136" r:id="rId42"/>
        </w:object>
      </w:r>
      <w:r w:rsidRPr="00E70B36">
        <w:rPr>
          <w:rFonts w:ascii="Garamond" w:hAnsi="Garamond"/>
          <w:sz w:val="24"/>
          <w:szCs w:val="24"/>
        </w:rPr>
        <w:t xml:space="preserve">where </w:t>
      </w:r>
      <w:r w:rsidRPr="00E70B36">
        <w:rPr>
          <w:rFonts w:ascii="Garamond" w:hAnsi="Garamond"/>
          <w:noProof/>
          <w:position w:val="-12"/>
          <w:sz w:val="24"/>
          <w:szCs w:val="24"/>
        </w:rPr>
        <w:object w:dxaOrig="300" w:dyaOrig="360" w14:anchorId="5C6F4CA7">
          <v:shape id="_x0000_i1044" type="#_x0000_t75" alt="" style="width:16.4pt;height:19.25pt;mso-width-percent:0;mso-height-percent:0;mso-width-percent:0;mso-height-percent:0" o:ole="">
            <v:imagedata r:id="rId43" o:title=""/>
          </v:shape>
          <o:OLEObject Type="Embed" ProgID="Equation.DSMT4" ShapeID="_x0000_i1044" DrawAspect="Content" ObjectID="_1647451137" r:id="rId44"/>
        </w:object>
      </w:r>
      <w:r w:rsidRPr="00E70B36">
        <w:rPr>
          <w:rFonts w:ascii="Garamond" w:hAnsi="Garamond"/>
          <w:sz w:val="24"/>
          <w:szCs w:val="24"/>
        </w:rPr>
        <w:t xml:space="preserve"> and </w:t>
      </w:r>
      <w:r w:rsidRPr="00E70B36">
        <w:rPr>
          <w:rFonts w:ascii="Garamond" w:hAnsi="Garamond"/>
          <w:noProof/>
          <w:position w:val="-12"/>
          <w:sz w:val="24"/>
          <w:szCs w:val="24"/>
        </w:rPr>
        <w:object w:dxaOrig="340" w:dyaOrig="360" w14:anchorId="34DC8520">
          <v:shape id="_x0000_i1045" type="#_x0000_t75" alt="" style="width:16.4pt;height:19.25pt;mso-width-percent:0;mso-height-percent:0;mso-width-percent:0;mso-height-percent:0" o:ole="">
            <v:imagedata r:id="rId45" o:title=""/>
          </v:shape>
          <o:OLEObject Type="Embed" ProgID="Equation.DSMT4" ShapeID="_x0000_i1045" DrawAspect="Content" ObjectID="_1647451138" r:id="rId46"/>
        </w:object>
      </w:r>
      <w:r w:rsidRPr="00E70B36">
        <w:rPr>
          <w:rFonts w:ascii="Garamond" w:hAnsi="Garamond"/>
          <w:sz w:val="24"/>
          <w:szCs w:val="24"/>
        </w:rPr>
        <w:t xml:space="preserve"> are any integers) denotes the entire set of wave vectors that can satisfy the periodicity of the lattice. The set of wave vectors, </w:t>
      </w:r>
      <w:ins w:id="124" w:author="Anna" w:date="2018-10-08T18:52:00Z">
        <w:r w:rsidRPr="00E70B36">
          <w:rPr>
            <w:rFonts w:ascii="Garamond" w:hAnsi="Garamond"/>
            <w:noProof/>
            <w:position w:val="-6"/>
            <w:sz w:val="24"/>
            <w:szCs w:val="24"/>
          </w:rPr>
          <w:object w:dxaOrig="220" w:dyaOrig="279" w14:anchorId="0AEBEA08">
            <v:shape id="_x0000_i1046" type="#_x0000_t75" alt="" style="width:12.1pt;height:12.1pt;mso-width-percent:0;mso-height-percent:0;mso-width-percent:0;mso-height-percent:0" o:ole="">
              <v:imagedata r:id="rId47" o:title=""/>
            </v:shape>
            <o:OLEObject Type="Embed" ProgID="Equation.DSMT4" ShapeID="_x0000_i1046" DrawAspect="Content" ObjectID="_1647451139" r:id="rId48"/>
          </w:object>
        </w:r>
      </w:ins>
      <w:del w:id="125" w:author="Anna" w:date="2018-10-08T18:52:00Z">
        <w:r w:rsidRPr="00E70B36" w:rsidDel="00FC1F9A">
          <w:rPr>
            <w:rFonts w:ascii="Garamond" w:hAnsi="Garamond"/>
            <w:b/>
            <w:i/>
            <w:iCs/>
            <w:sz w:val="24"/>
            <w:szCs w:val="24"/>
          </w:rPr>
          <w:delText>k</w:delText>
        </w:r>
      </w:del>
      <w:r w:rsidRPr="00E70B36">
        <w:rPr>
          <w:rFonts w:ascii="Garamond" w:hAnsi="Garamond"/>
          <w:sz w:val="24"/>
          <w:szCs w:val="24"/>
        </w:rPr>
        <w:t>, required to completely describe the propagation of electromagnetic waves in two-dimensional photonic crystals is referred to as the Brillouin zone.</w:t>
      </w:r>
      <w:r w:rsidRPr="00E70B36">
        <w:rPr>
          <w:rFonts w:ascii="Garamond" w:hAnsi="Garamond"/>
          <w:sz w:val="24"/>
          <w:szCs w:val="24"/>
        </w:rPr>
        <w:fldChar w:fldCharType="begin"/>
      </w:r>
      <w:r w:rsidRPr="00E70B36">
        <w:rPr>
          <w:rFonts w:ascii="Garamond" w:hAnsi="Garamond"/>
          <w:sz w:val="24"/>
          <w:szCs w:val="24"/>
        </w:rPr>
        <w:instrText xml:space="preserve"> ADDIN ZOTERO_ITEM CSL_CITATION {"citationID":"bqdDYpzV","properties":{"formattedCitation":"\\super [5]\\nosupersub{}","plainCitation":"[5]","noteIndex":0},"citationItems":[{"id":220,"uris":["http://zotero.org/users/5757526/items/CF9THV3M"],"uri":["http://zotero.org/users/5757526/items/CF9THV3M"],"itemData":{"id":220,"type":"book","collection-title":"Chemische Reihe. Lehrbucher und Monographien aus dem Gebiete der exakten Wissenschaften","note":"LCCN: 53009353","publisher":"Dover Publications","title":"Wave Propagation in Periodic Structures: Electric Filters and Crystal Lattices","URL":"https://books.google.com/books?id=jOQNAQAAIAAJ","author":[{"family":"Brillouin","given":"L."}],"issued":{"date-parts":[["1953"]]}}}],"schema":"https://github.com/citation-style-language/schema/raw/master/csl-citation.json"} </w:instrText>
      </w:r>
      <w:r w:rsidRPr="00E70B36">
        <w:rPr>
          <w:rFonts w:ascii="Garamond" w:hAnsi="Garamond"/>
          <w:sz w:val="24"/>
          <w:szCs w:val="24"/>
        </w:rPr>
        <w:fldChar w:fldCharType="separate"/>
      </w:r>
      <w:r w:rsidRPr="00E70B36">
        <w:rPr>
          <w:rFonts w:ascii="Garamond" w:hAnsi="Garamond" w:cs="Times New Roman"/>
          <w:sz w:val="24"/>
          <w:szCs w:val="28"/>
          <w:vertAlign w:val="superscript"/>
        </w:rPr>
        <w:t>[5]</w:t>
      </w:r>
      <w:r w:rsidRPr="00E70B36">
        <w:rPr>
          <w:rFonts w:ascii="Garamond" w:hAnsi="Garamond"/>
          <w:sz w:val="24"/>
          <w:szCs w:val="24"/>
        </w:rPr>
        <w:fldChar w:fldCharType="end"/>
      </w:r>
      <w:del w:id="126" w:author="Anna Guell Izard" w:date="2018-10-09T15:22:00Z">
        <w:r w:rsidRPr="00E70B36" w:rsidDel="00D6322C">
          <w:rPr>
            <w:rFonts w:ascii="Garamond" w:hAnsi="Garamond"/>
            <w:sz w:val="24"/>
            <w:szCs w:val="24"/>
          </w:rPr>
          <w:delText xml:space="preserve"> </w:delText>
        </w:r>
        <w:r w:rsidRPr="00E70B36" w:rsidDel="00D6322C">
          <w:rPr>
            <w:rFonts w:ascii="Garamond" w:hAnsi="Garamond"/>
            <w:sz w:val="24"/>
            <w:szCs w:val="24"/>
            <w:vertAlign w:val="superscript"/>
          </w:rPr>
          <w:fldChar w:fldCharType="begin" w:fldLock="1"/>
        </w:r>
        <w:r w:rsidRPr="00E70B36" w:rsidDel="00D6322C">
          <w:rPr>
            <w:rFonts w:ascii="Garamond" w:hAnsi="Garamond"/>
            <w:sz w:val="24"/>
            <w:szCs w:val="24"/>
            <w:vertAlign w:val="superscript"/>
          </w:rPr>
          <w:delInstrText>ADDIN CSL_CITATION { "citationItems" : [ { "id" : "ITEM-1", "itemData" : { "author" : [ { "dropping-particle" : "", "family" : "Brillouin", "given" : "Leon", "non-dropping-particle" : "", "parse-names" : false, "suffix" : "" } ], "edition" : "Second", "id" : "ITEM-1", "issued" : { "date-parts" : [ [ "1953" ] ] }, "publisher-place" : "Dover, New York", "title" : "Wave Propagation in Periodic Structures", "type" : "book" }, "uris" : [ "http://www.mendeley.com/documents/?uuid=f6cebc21-efe8-44df-8548-5844f044431e" ] }, { "id" : "ITEM-2",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"Maldovan", "given" : "Martin", "non-dropping-particle" : "", "parse-names" : false, "suffix" : "" }, { "dropping-particle" : "", "family" : "Thomas", "given" : "Edwin L.", "non-dropping-particle" : "", "parse-names" : false, "suffix" : "" } ], "container-title" : "Journal of Chemical Information and Modeling", "id" : "ITEM-2", "issue" : "9", "issued" : { "date-parts" : [ [ "2013" ] ] }, "number-of-pages" : "1689-1699", "title" : "Periodic Materials and Interference Lithography", "type" : "book", "volume" : "53" }, "uris" : [ "http://www.mendeley.com/documents/?uuid=a1e9079d-7cef-4c8e-a445-e4ee17b657d1" ] } ], "mendeley" : { "formattedCitation" : "[11,12]", "plainTextFormattedCitation" : "[11,12]", "previouslyFormattedCitation" : "[11,12]" }, "properties" : {  }, "schema" : "https://github.com/citation-style-language/schema/raw/master/csl-citation.json" }</w:delInstrText>
        </w:r>
        <w:r w:rsidRPr="00E70B36" w:rsidDel="00D6322C">
          <w:rPr>
            <w:rFonts w:ascii="Garamond" w:hAnsi="Garamond"/>
            <w:sz w:val="24"/>
            <w:szCs w:val="24"/>
            <w:vertAlign w:val="superscript"/>
          </w:rPr>
          <w:fldChar w:fldCharType="separate"/>
        </w:r>
        <w:r w:rsidRPr="00E70B36" w:rsidDel="00D6322C">
          <w:rPr>
            <w:rFonts w:ascii="Garamond" w:hAnsi="Garamond"/>
            <w:noProof/>
            <w:sz w:val="24"/>
            <w:szCs w:val="24"/>
            <w:vertAlign w:val="superscript"/>
          </w:rPr>
          <w:delText>[11,12]</w:delText>
        </w:r>
        <w:r w:rsidRPr="00E70B36" w:rsidDel="00D6322C">
          <w:rPr>
            <w:rFonts w:ascii="Garamond" w:hAnsi="Garamond"/>
            <w:sz w:val="24"/>
            <w:szCs w:val="24"/>
            <w:vertAlign w:val="superscript"/>
          </w:rPr>
          <w:fldChar w:fldCharType="end"/>
        </w:r>
      </w:del>
      <w:r w:rsidRPr="00E70B36">
        <w:rPr>
          <w:rFonts w:ascii="Garamond" w:hAnsi="Garamond"/>
          <w:sz w:val="24"/>
          <w:szCs w:val="24"/>
          <w:vertAlign w:val="superscript"/>
        </w:rPr>
        <w:t xml:space="preserve"> </w:t>
      </w:r>
      <w:r w:rsidRPr="00E70B36">
        <w:rPr>
          <w:rFonts w:ascii="Garamond" w:hAnsi="Garamond"/>
          <w:sz w:val="24"/>
          <w:szCs w:val="24"/>
        </w:rPr>
        <w:t xml:space="preserve">The Brillouin zone for </w:t>
      </w:r>
      <w:r w:rsidR="00A649A2">
        <w:rPr>
          <w:rFonts w:ascii="Garamond" w:hAnsi="Garamond"/>
          <w:sz w:val="24"/>
          <w:szCs w:val="24"/>
        </w:rPr>
        <w:t>a square lattice</w:t>
      </w:r>
      <w:r w:rsidRPr="00E70B36">
        <w:rPr>
          <w:rFonts w:ascii="Garamond" w:hAnsi="Garamond"/>
          <w:sz w:val="24"/>
          <w:szCs w:val="24"/>
        </w:rPr>
        <w:t xml:space="preserve"> is shown in </w:t>
      </w:r>
      <w:r w:rsidRPr="00E70B36">
        <w:rPr>
          <w:rFonts w:ascii="Garamond" w:hAnsi="Garamond"/>
          <w:b/>
          <w:sz w:val="24"/>
          <w:szCs w:val="24"/>
        </w:rPr>
        <w:t xml:space="preserve">Figure </w:t>
      </w:r>
      <w:r w:rsidR="00A649A2">
        <w:rPr>
          <w:rFonts w:ascii="Garamond" w:hAnsi="Garamond"/>
          <w:b/>
          <w:sz w:val="24"/>
          <w:szCs w:val="24"/>
        </w:rPr>
        <w:t>4</w:t>
      </w:r>
      <w:del w:id="127" w:author="Anna Guell Izard" w:date="2018-10-16T15:31:00Z">
        <w:r w:rsidRPr="00E70B36" w:rsidDel="00A25F50">
          <w:rPr>
            <w:rFonts w:ascii="Garamond" w:hAnsi="Garamond"/>
            <w:b/>
            <w:sz w:val="24"/>
            <w:szCs w:val="24"/>
          </w:rPr>
          <w:delText>7</w:delText>
        </w:r>
      </w:del>
      <w:r w:rsidRPr="00E70B36">
        <w:rPr>
          <w:rFonts w:ascii="Garamond" w:hAnsi="Garamond"/>
          <w:sz w:val="24"/>
          <w:szCs w:val="24"/>
        </w:rPr>
        <w:t>.</w:t>
      </w:r>
    </w:p>
    <w:p w14:paraId="1E1A28BE" w14:textId="74C5FE2C" w:rsidR="00E70B36" w:rsidRPr="00E70B36" w:rsidDel="00024A6E" w:rsidRDefault="00E70B36" w:rsidP="00E70B36">
      <w:pPr>
        <w:spacing w:beforeLines="160" w:before="384" w:after="240"/>
        <w:jc w:val="both"/>
        <w:rPr>
          <w:del w:id="128" w:author="Anna Guell Izard" w:date="2019-08-06T14:50:00Z"/>
          <w:rFonts w:ascii="Garamond" w:hAnsi="Garamond"/>
          <w:sz w:val="24"/>
          <w:szCs w:val="24"/>
        </w:rPr>
      </w:pPr>
      <w:r w:rsidRPr="00E70B36">
        <w:rPr>
          <w:rFonts w:ascii="Garamond" w:eastAsiaTheme="minorEastAsia" w:hAnsi="Garamond"/>
          <w:sz w:val="24"/>
          <w:szCs w:val="24"/>
        </w:rPr>
        <w:t xml:space="preserve">Consider the schematic in </w:t>
      </w:r>
      <w:r w:rsidRPr="00E70B36">
        <w:rPr>
          <w:rFonts w:ascii="Garamond" w:eastAsiaTheme="minorEastAsia" w:hAnsi="Garamond"/>
          <w:b/>
          <w:sz w:val="24"/>
          <w:szCs w:val="24"/>
        </w:rPr>
        <w:t xml:space="preserve">Figure </w:t>
      </w:r>
      <w:r w:rsidR="00A649A2">
        <w:rPr>
          <w:rFonts w:ascii="Garamond" w:eastAsiaTheme="minorEastAsia" w:hAnsi="Garamond"/>
          <w:b/>
          <w:sz w:val="24"/>
          <w:szCs w:val="24"/>
        </w:rPr>
        <w:t>2</w:t>
      </w:r>
      <w:del w:id="129" w:author="Anna Guell Izard" w:date="2018-10-16T15:34:00Z">
        <w:r w:rsidRPr="00E70B36" w:rsidDel="00A25F50">
          <w:rPr>
            <w:rFonts w:ascii="Garamond" w:eastAsiaTheme="minorEastAsia" w:hAnsi="Garamond"/>
            <w:b/>
            <w:sz w:val="24"/>
            <w:szCs w:val="24"/>
          </w:rPr>
          <w:delText>5</w:delText>
        </w:r>
      </w:del>
      <w:r w:rsidRPr="00E70B36">
        <w:rPr>
          <w:rFonts w:ascii="Garamond" w:eastAsiaTheme="minorEastAsia" w:hAnsi="Garamond"/>
          <w:sz w:val="24"/>
          <w:szCs w:val="24"/>
        </w:rPr>
        <w:t xml:space="preserve">, which represents 4 adjacent unit cells. While only 8 nodes are shown on the boundary of each cell for simplicity, this description is general and applies to cells with arbitrary numbers of nodes. As the boundary nodes are shared by multiple cells, </w:t>
      </w:r>
      <w:r w:rsidRPr="00E70B36">
        <w:rPr>
          <w:rFonts w:ascii="Garamond" w:hAnsi="Garamond"/>
          <w:sz w:val="24"/>
          <w:szCs w:val="24"/>
        </w:rPr>
        <w:t>the displacement of the nodes at the top boundary of cell (</w:t>
      </w:r>
      <w:proofErr w:type="spellStart"/>
      <w:r w:rsidRPr="00E70B36">
        <w:rPr>
          <w:rFonts w:ascii="Garamond" w:hAnsi="Garamond"/>
          <w:sz w:val="24"/>
          <w:szCs w:val="24"/>
        </w:rPr>
        <w:t>m,n</w:t>
      </w:r>
      <w:proofErr w:type="spellEnd"/>
      <w:r w:rsidRPr="00E70B36">
        <w:rPr>
          <w:rFonts w:ascii="Garamond" w:hAnsi="Garamond"/>
          <w:sz w:val="24"/>
          <w:szCs w:val="24"/>
        </w:rPr>
        <w:t>) must be the same as the displacement of the nodes at the bottom boundary of cell (n,m+1); similarly, the displacement of the nodes at the right boundary of cell (</w:t>
      </w:r>
      <w:proofErr w:type="spellStart"/>
      <w:r w:rsidRPr="00E70B36">
        <w:rPr>
          <w:rFonts w:ascii="Garamond" w:hAnsi="Garamond"/>
          <w:sz w:val="24"/>
          <w:szCs w:val="24"/>
        </w:rPr>
        <w:t>m,n</w:t>
      </w:r>
      <w:proofErr w:type="spellEnd"/>
      <w:r w:rsidRPr="00E70B36">
        <w:rPr>
          <w:rFonts w:ascii="Garamond" w:hAnsi="Garamond"/>
          <w:sz w:val="24"/>
          <w:szCs w:val="24"/>
        </w:rPr>
        <w:t xml:space="preserve">) must be the same as the displacement of the nodes at the left boundary of cell (n+1,m); finally, the displacement of node </w:t>
      </w:r>
      <w:proofErr w:type="spellStart"/>
      <w:r w:rsidRPr="00E70B36">
        <w:rPr>
          <w:rFonts w:ascii="Garamond" w:hAnsi="Garamond"/>
          <w:sz w:val="24"/>
          <w:szCs w:val="24"/>
        </w:rPr>
        <w:t>nTR</w:t>
      </w:r>
      <w:proofErr w:type="spellEnd"/>
      <w:r w:rsidRPr="00E70B36">
        <w:rPr>
          <w:rFonts w:ascii="Garamond" w:hAnsi="Garamond"/>
          <w:sz w:val="24"/>
          <w:szCs w:val="24"/>
        </w:rPr>
        <w:t xml:space="preserve"> (node at the top right corner) of cell (</w:t>
      </w:r>
      <w:proofErr w:type="spellStart"/>
      <w:r w:rsidRPr="00E70B36">
        <w:rPr>
          <w:rFonts w:ascii="Garamond" w:hAnsi="Garamond"/>
          <w:sz w:val="24"/>
          <w:szCs w:val="24"/>
        </w:rPr>
        <w:t>m,n</w:t>
      </w:r>
      <w:proofErr w:type="spellEnd"/>
      <w:r w:rsidRPr="00E70B36">
        <w:rPr>
          <w:rFonts w:ascii="Garamond" w:hAnsi="Garamond"/>
          <w:sz w:val="24"/>
          <w:szCs w:val="24"/>
        </w:rPr>
        <w:t xml:space="preserve">) must be the same as the displacement of node </w:t>
      </w:r>
      <w:proofErr w:type="spellStart"/>
      <w:r w:rsidRPr="00E70B36">
        <w:rPr>
          <w:rFonts w:ascii="Garamond" w:hAnsi="Garamond"/>
          <w:sz w:val="24"/>
          <w:szCs w:val="24"/>
        </w:rPr>
        <w:t>nBL</w:t>
      </w:r>
      <w:proofErr w:type="spellEnd"/>
      <w:r w:rsidRPr="00E70B36">
        <w:rPr>
          <w:rFonts w:ascii="Garamond" w:hAnsi="Garamond"/>
          <w:sz w:val="24"/>
          <w:szCs w:val="24"/>
        </w:rPr>
        <w:t xml:space="preserve"> (node at the bottom left corner) of cell (n+1,m+1). Hence:</w:t>
      </w:r>
    </w:p>
    <w:p w14:paraId="6C99CD86" w14:textId="77777777" w:rsidR="00E70B36" w:rsidRPr="00E70B36" w:rsidRDefault="00E70B36" w:rsidP="00E70B36">
      <w:pPr>
        <w:spacing w:beforeLines="160" w:before="384" w:after="240"/>
        <w:jc w:val="both"/>
        <w:rPr>
          <w:ins w:id="130" w:author="Anna Guell Izard" w:date="2019-08-06T14:50:00Z"/>
          <w:rFonts w:ascii="Garamond" w:hAnsi="Garamond"/>
          <w:sz w:val="24"/>
          <w:szCs w:val="24"/>
        </w:rPr>
      </w:pPr>
    </w:p>
    <w:p w14:paraId="636E78FA" w14:textId="73AEC81C" w:rsidR="00E70B36" w:rsidRPr="00E70B36" w:rsidRDefault="00E70B36" w:rsidP="00E70B36">
      <w:pPr>
        <w:tabs>
          <w:tab w:val="right" w:pos="9072"/>
        </w:tabs>
        <w:spacing w:beforeLines="160" w:before="384" w:after="240"/>
        <w:jc w:val="both"/>
        <w:rPr>
          <w:rFonts w:ascii="Garamond" w:hAnsi="Garamond"/>
          <w:sz w:val="24"/>
          <w:szCs w:val="24"/>
        </w:rPr>
        <w:pPrChange w:id="131" w:author="Anna Guell Izard" w:date="2019-08-06T14:51:00Z">
          <w:pPr>
            <w:pStyle w:val="MTDisplayEquation"/>
            <w:tabs>
              <w:tab w:val="center" w:pos="-1800"/>
            </w:tabs>
            <w:spacing w:after="0"/>
          </w:pPr>
        </w:pPrChange>
      </w:pPr>
      <w:r w:rsidRPr="00E70B36">
        <w:rPr>
          <w:rFonts w:ascii="Garamond" w:hAnsi="Garamond"/>
          <w:noProof/>
          <w:position w:val="-98"/>
          <w:sz w:val="24"/>
          <w:szCs w:val="24"/>
        </w:rPr>
        <w:object w:dxaOrig="1300" w:dyaOrig="2079" w14:anchorId="73C1161B">
          <v:shape id="_x0000_i1058" type="#_x0000_t75" alt="" style="width:65.6pt;height:104.1pt;mso-width-percent:0;mso-height-percent:0;mso-width-percent:0;mso-height-percent:0" o:ole="">
            <v:imagedata r:id="rId49" o:title=""/>
          </v:shape>
          <o:OLEObject Type="Embed" ProgID="Equation.DSMT4" ShapeID="_x0000_i1058" DrawAspect="Content" ObjectID="_1647451140" r:id="rId50"/>
        </w:object>
      </w:r>
      <w:r w:rsidRPr="00E70B36">
        <w:rPr>
          <w:rFonts w:ascii="Garamond" w:hAnsi="Garamond"/>
          <w:sz w:val="24"/>
          <w:szCs w:val="24"/>
        </w:rPr>
        <w:tab/>
      </w:r>
      <w:r>
        <w:rPr>
          <w:rFonts w:ascii="Garamond" w:hAnsi="Garamond"/>
          <w:sz w:val="24"/>
          <w:szCs w:val="24"/>
        </w:rPr>
        <w:fldChar w:fldCharType="begin"/>
      </w:r>
      <w:r>
        <w:rPr>
          <w:rFonts w:ascii="Garamond" w:hAnsi="Garamond"/>
          <w:sz w:val="24"/>
          <w:szCs w:val="24"/>
        </w:rPr>
        <w:instrText xml:space="preserve"> MACROBUTTON MTPlaceRef \* MERGEFORMAT </w:instrText>
      </w:r>
      <w:r>
        <w:rPr>
          <w:rFonts w:ascii="Garamond" w:hAnsi="Garamond"/>
          <w:sz w:val="24"/>
          <w:szCs w:val="24"/>
        </w:rPr>
        <w:fldChar w:fldCharType="begin"/>
      </w:r>
      <w:r>
        <w:rPr>
          <w:rFonts w:ascii="Garamond" w:hAnsi="Garamond"/>
          <w:sz w:val="24"/>
          <w:szCs w:val="24"/>
        </w:rPr>
        <w:instrText xml:space="preserve"> SEQ MTEqn \h \* MERGEFORMAT </w:instrText>
      </w:r>
      <w:r>
        <w:rPr>
          <w:rFonts w:ascii="Garamond" w:hAnsi="Garamond"/>
          <w:sz w:val="24"/>
          <w:szCs w:val="24"/>
        </w:rPr>
        <w:fldChar w:fldCharType="end"/>
      </w:r>
      <w:bookmarkStart w:id="132" w:name="ZEqnNum459218"/>
      <w:r>
        <w:rPr>
          <w:rFonts w:ascii="Garamond" w:hAnsi="Garamond"/>
          <w:sz w:val="24"/>
          <w:szCs w:val="24"/>
        </w:rPr>
        <w:instrText>(</w:instrText>
      </w:r>
      <w:r>
        <w:rPr>
          <w:rFonts w:ascii="Garamond" w:hAnsi="Garamond"/>
          <w:sz w:val="24"/>
          <w:szCs w:val="24"/>
        </w:rPr>
        <w:fldChar w:fldCharType="begin"/>
      </w:r>
      <w:r>
        <w:rPr>
          <w:rFonts w:ascii="Garamond" w:hAnsi="Garamond"/>
          <w:sz w:val="24"/>
          <w:szCs w:val="24"/>
        </w:rPr>
        <w:instrText xml:space="preserve"> SEQ MTEqn \c \* Arabic \* MERGEFORMAT </w:instrText>
      </w:r>
      <w:r>
        <w:rPr>
          <w:rFonts w:ascii="Garamond" w:hAnsi="Garamond"/>
          <w:sz w:val="24"/>
          <w:szCs w:val="24"/>
        </w:rPr>
        <w:fldChar w:fldCharType="separate"/>
      </w:r>
      <w:r w:rsidR="004B3FB3">
        <w:rPr>
          <w:rFonts w:ascii="Garamond" w:hAnsi="Garamond"/>
          <w:noProof/>
          <w:sz w:val="24"/>
          <w:szCs w:val="24"/>
        </w:rPr>
        <w:instrText>4</w:instrText>
      </w:r>
      <w:r>
        <w:rPr>
          <w:rFonts w:ascii="Garamond" w:hAnsi="Garamond"/>
          <w:sz w:val="24"/>
          <w:szCs w:val="24"/>
        </w:rPr>
        <w:fldChar w:fldCharType="end"/>
      </w:r>
      <w:r>
        <w:rPr>
          <w:rFonts w:ascii="Garamond" w:hAnsi="Garamond"/>
          <w:sz w:val="24"/>
          <w:szCs w:val="24"/>
        </w:rPr>
        <w:instrText>)</w:instrText>
      </w:r>
      <w:bookmarkEnd w:id="132"/>
      <w:r>
        <w:rPr>
          <w:rFonts w:ascii="Garamond" w:hAnsi="Garamond"/>
          <w:sz w:val="24"/>
          <w:szCs w:val="24"/>
        </w:rPr>
        <w:fldChar w:fldCharType="end"/>
      </w:r>
    </w:p>
    <w:p w14:paraId="2023ECDC" w14:textId="77777777" w:rsidR="00E70B36" w:rsidRPr="00E70B36" w:rsidRDefault="00E70B36" w:rsidP="00E70B36">
      <w:pPr>
        <w:keepNext/>
        <w:spacing w:beforeLines="160" w:before="384"/>
        <w:jc w:val="both"/>
        <w:rPr>
          <w:ins w:id="133" w:author="Anna Guell Izard" w:date="2019-08-06T14:49:00Z"/>
          <w:rFonts w:ascii="Garamond" w:hAnsi="Garamond"/>
          <w:sz w:val="24"/>
          <w:szCs w:val="24"/>
        </w:rPr>
      </w:pPr>
      <w:ins w:id="134" w:author="Anna Guell Izard" w:date="2019-08-06T14:49:00Z">
        <w:r w:rsidRPr="00E70B36">
          <w:rPr>
            <w:rFonts w:ascii="Garamond" w:hAnsi="Garamond"/>
            <w:noProof/>
            <w:sz w:val="24"/>
            <w:szCs w:val="24"/>
          </w:rPr>
          <w:lastRenderedPageBreak/>
          <w:drawing>
            <wp:inline distT="0" distB="0" distL="0" distR="0" wp14:anchorId="63292524" wp14:editId="66228E93">
              <wp:extent cx="5866646" cy="4134902"/>
              <wp:effectExtent l="0" t="0" r="1270" b="0"/>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21605" cy="4173638"/>
                      </a:xfrm>
                      <a:prstGeom prst="rect">
                        <a:avLst/>
                      </a:prstGeom>
                      <a:noFill/>
                      <a:ln>
                        <a:noFill/>
                      </a:ln>
                    </pic:spPr>
                  </pic:pic>
                </a:graphicData>
              </a:graphic>
            </wp:inline>
          </w:drawing>
        </w:r>
      </w:ins>
    </w:p>
    <w:p w14:paraId="1D4265D4" w14:textId="09385BE1" w:rsidR="00E70B36" w:rsidRPr="00A649A2" w:rsidRDefault="00E70B36" w:rsidP="00E70B36">
      <w:pPr>
        <w:pStyle w:val="Caption"/>
        <w:spacing w:beforeLines="160" w:before="384" w:line="259" w:lineRule="auto"/>
        <w:rPr>
          <w:ins w:id="135" w:author="Anna Guell Izard" w:date="2019-08-06T14:49:00Z"/>
          <w:rFonts w:ascii="Garamond" w:hAnsi="Garamond"/>
          <w:sz w:val="16"/>
          <w:szCs w:val="16"/>
        </w:rPr>
      </w:pPr>
      <w:ins w:id="136" w:author="Anna Guell Izard" w:date="2019-08-06T14:49:00Z">
        <w:r w:rsidRPr="00A649A2">
          <w:rPr>
            <w:rFonts w:ascii="Garamond" w:hAnsi="Garamond"/>
            <w:i/>
            <w:color w:val="auto"/>
            <w:sz w:val="22"/>
            <w:szCs w:val="22"/>
          </w:rPr>
          <w:t xml:space="preserve">Figure </w:t>
        </w:r>
      </w:ins>
      <w:r w:rsidR="00A649A2" w:rsidRPr="00A649A2">
        <w:rPr>
          <w:rFonts w:ascii="Garamond" w:hAnsi="Garamond"/>
          <w:i/>
          <w:color w:val="auto"/>
          <w:sz w:val="22"/>
          <w:szCs w:val="22"/>
        </w:rPr>
        <w:t>2</w:t>
      </w:r>
      <w:ins w:id="137" w:author="Anna Guell Izard" w:date="2019-08-06T14:49:00Z">
        <w:r w:rsidRPr="00A649A2">
          <w:rPr>
            <w:rFonts w:ascii="Garamond" w:hAnsi="Garamond"/>
            <w:i/>
            <w:color w:val="auto"/>
            <w:sz w:val="22"/>
            <w:szCs w:val="22"/>
          </w:rPr>
          <w:t xml:space="preserve"> </w:t>
        </w:r>
        <w:r w:rsidRPr="00A649A2">
          <w:rPr>
            <w:rFonts w:ascii="Garamond" w:hAnsi="Garamond"/>
            <w:b w:val="0"/>
            <w:bCs w:val="0"/>
            <w:i/>
            <w:color w:val="auto"/>
            <w:sz w:val="22"/>
            <w:szCs w:val="22"/>
          </w:rPr>
          <w:t xml:space="preserve">Schematic of the Bloch-periodic boundary conditions applied to calculate the band structure of the proposed metamaterial (a 2 X </w:t>
        </w:r>
        <w:proofErr w:type="gramStart"/>
        <w:r w:rsidRPr="00A649A2">
          <w:rPr>
            <w:rFonts w:ascii="Garamond" w:hAnsi="Garamond"/>
            <w:b w:val="0"/>
            <w:bCs w:val="0"/>
            <w:i/>
            <w:color w:val="auto"/>
            <w:sz w:val="22"/>
            <w:szCs w:val="22"/>
          </w:rPr>
          <w:t>2 unit</w:t>
        </w:r>
        <w:proofErr w:type="gramEnd"/>
        <w:r w:rsidRPr="00A649A2">
          <w:rPr>
            <w:rFonts w:ascii="Garamond" w:hAnsi="Garamond"/>
            <w:b w:val="0"/>
            <w:bCs w:val="0"/>
            <w:i/>
            <w:color w:val="auto"/>
            <w:sz w:val="22"/>
            <w:szCs w:val="22"/>
          </w:rPr>
          <w:t xml:space="preserve"> cell is shown). The nodes depicted in red indicate active couplings. </w:t>
        </w:r>
      </w:ins>
    </w:p>
    <w:p w14:paraId="17492872" w14:textId="77777777" w:rsidR="00E70B36" w:rsidRPr="00E70B36" w:rsidRDefault="00E70B36" w:rsidP="00E70B36">
      <w:pPr>
        <w:spacing w:beforeLines="160" w:before="384"/>
        <w:jc w:val="both"/>
        <w:rPr>
          <w:rFonts w:ascii="Garamond" w:hAnsi="Garamond"/>
          <w:sz w:val="24"/>
          <w:szCs w:val="24"/>
        </w:rPr>
        <w:pPrChange w:id="138" w:author="Lorenzo Valdevit" w:date="2018-10-07T12:06:00Z">
          <w:pPr>
            <w:pStyle w:val="MTDisplayEquation"/>
          </w:pPr>
        </w:pPrChange>
      </w:pPr>
      <w:r w:rsidRPr="00E70B36">
        <w:rPr>
          <w:rFonts w:ascii="Garamond" w:hAnsi="Garamond"/>
          <w:sz w:val="24"/>
          <w:szCs w:val="24"/>
        </w:rPr>
        <w:t>By applying Bloch periodicity, these conditions can be written as:</w:t>
      </w:r>
      <w:r w:rsidRPr="00E70B36">
        <w:rPr>
          <w:rFonts w:ascii="Garamond" w:hAnsi="Garamond"/>
          <w:sz w:val="24"/>
          <w:szCs w:val="24"/>
        </w:rPr>
        <w:tab/>
      </w:r>
    </w:p>
    <w:commentRangeStart w:id="139"/>
    <w:p w14:paraId="6CA15A41" w14:textId="0494575B" w:rsidR="00E70B36" w:rsidRPr="00E70B36" w:rsidRDefault="00E70B36" w:rsidP="00E70B36">
      <w:pPr>
        <w:pStyle w:val="MTDisplayEquation"/>
        <w:spacing w:beforeLines="160" w:before="384" w:beforeAutospacing="0" w:after="0" w:afterAutospacing="0" w:line="259" w:lineRule="auto"/>
        <w:rPr>
          <w:rFonts w:ascii="Garamond" w:hAnsi="Garamond"/>
          <w:sz w:val="28"/>
          <w:szCs w:val="28"/>
        </w:rPr>
      </w:pPr>
      <w:r w:rsidRPr="00E70B36">
        <w:rPr>
          <w:rFonts w:ascii="Garamond" w:hAnsi="Garamond"/>
          <w:noProof/>
          <w:position w:val="-98"/>
          <w:sz w:val="28"/>
          <w:szCs w:val="28"/>
        </w:rPr>
        <w:object w:dxaOrig="3240" w:dyaOrig="2100" w14:anchorId="517A02F8">
          <v:shape id="_x0000_i1059" type="#_x0000_t75" alt="" style="width:161.1pt;height:104.8pt;mso-width-percent:0;mso-height-percent:0;mso-width-percent:0;mso-height-percent:0" o:ole="">
            <v:imagedata r:id="rId52" o:title=""/>
          </v:shape>
          <o:OLEObject Type="Embed" ProgID="Equation.DSMT4" ShapeID="_x0000_i1059" DrawAspect="Content" ObjectID="_1647451141" r:id="rId53"/>
        </w:object>
      </w:r>
      <w:r w:rsidRPr="00E70B36">
        <w:rPr>
          <w:rFonts w:ascii="Garamond" w:hAnsi="Garamond"/>
          <w:sz w:val="28"/>
          <w:szCs w:val="28"/>
        </w:rPr>
        <w:tab/>
      </w:r>
      <w:r w:rsidRPr="00E70B36">
        <w:rPr>
          <w:rFonts w:ascii="Garamond" w:hAnsi="Garamond"/>
          <w:sz w:val="28"/>
          <w:szCs w:val="28"/>
        </w:rPr>
        <w:tab/>
      </w:r>
      <w:commentRangeEnd w:id="139"/>
      <w:r w:rsidRPr="00A649A2">
        <w:rPr>
          <w:rFonts w:ascii="Garamond" w:hAnsi="Garamond"/>
          <w:szCs w:val="22"/>
        </w:rPr>
        <w:fldChar w:fldCharType="begin"/>
      </w:r>
      <w:r w:rsidRPr="00A649A2">
        <w:rPr>
          <w:rFonts w:ascii="Garamond" w:hAnsi="Garamond"/>
          <w:szCs w:val="22"/>
        </w:rPr>
        <w:instrText xml:space="preserve"> MACROBUTTON MTPlaceRef \* MERGEFORMAT </w:instrText>
      </w:r>
      <w:r w:rsidRPr="00A649A2">
        <w:rPr>
          <w:rFonts w:ascii="Garamond" w:hAnsi="Garamond"/>
          <w:szCs w:val="22"/>
        </w:rPr>
        <w:fldChar w:fldCharType="begin"/>
      </w:r>
      <w:r w:rsidRPr="00A649A2">
        <w:rPr>
          <w:rFonts w:ascii="Garamond" w:hAnsi="Garamond"/>
          <w:szCs w:val="22"/>
        </w:rPr>
        <w:instrText xml:space="preserve"> SEQ MTEqn \h \* MERGEFORMAT </w:instrText>
      </w:r>
      <w:r w:rsidRPr="00A649A2">
        <w:rPr>
          <w:rFonts w:ascii="Garamond" w:hAnsi="Garamond"/>
          <w:szCs w:val="22"/>
        </w:rPr>
        <w:fldChar w:fldCharType="end"/>
      </w:r>
      <w:r w:rsidRPr="00A649A2">
        <w:rPr>
          <w:rFonts w:ascii="Garamond" w:hAnsi="Garamond"/>
          <w:szCs w:val="22"/>
        </w:rPr>
        <w:instrText>(</w:instrText>
      </w:r>
      <w:r w:rsidRPr="00A649A2">
        <w:rPr>
          <w:rFonts w:ascii="Garamond" w:hAnsi="Garamond"/>
          <w:szCs w:val="22"/>
        </w:rPr>
        <w:fldChar w:fldCharType="begin"/>
      </w:r>
      <w:r w:rsidRPr="00A649A2">
        <w:rPr>
          <w:rFonts w:ascii="Garamond" w:hAnsi="Garamond"/>
          <w:szCs w:val="22"/>
        </w:rPr>
        <w:instrText xml:space="preserve"> SEQ MTEqn \c \* Arabic \* MERGEFORMAT </w:instrText>
      </w:r>
      <w:r w:rsidRPr="00A649A2">
        <w:rPr>
          <w:rFonts w:ascii="Garamond" w:hAnsi="Garamond"/>
          <w:szCs w:val="22"/>
        </w:rPr>
        <w:fldChar w:fldCharType="separate"/>
      </w:r>
      <w:r w:rsidR="004B3FB3">
        <w:rPr>
          <w:rFonts w:ascii="Garamond" w:hAnsi="Garamond"/>
          <w:noProof/>
          <w:szCs w:val="22"/>
        </w:rPr>
        <w:instrText>5</w:instrText>
      </w:r>
      <w:r w:rsidRPr="00A649A2">
        <w:rPr>
          <w:rFonts w:ascii="Garamond" w:hAnsi="Garamond"/>
          <w:szCs w:val="22"/>
        </w:rPr>
        <w:fldChar w:fldCharType="end"/>
      </w:r>
      <w:r w:rsidRPr="00A649A2">
        <w:rPr>
          <w:rFonts w:ascii="Garamond" w:hAnsi="Garamond"/>
          <w:szCs w:val="22"/>
        </w:rPr>
        <w:instrText>)</w:instrText>
      </w:r>
      <w:r w:rsidRPr="00A649A2">
        <w:rPr>
          <w:rFonts w:ascii="Garamond" w:hAnsi="Garamond"/>
          <w:szCs w:val="22"/>
        </w:rPr>
        <w:fldChar w:fldCharType="end"/>
      </w:r>
      <w:r w:rsidRPr="00E70B36">
        <w:rPr>
          <w:rStyle w:val="CommentReference"/>
          <w:rFonts w:ascii="Garamond" w:hAnsi="Garamond"/>
          <w:sz w:val="18"/>
          <w:szCs w:val="18"/>
        </w:rPr>
        <w:commentReference w:id="139"/>
      </w:r>
    </w:p>
    <w:p w14:paraId="05105C57" w14:textId="7C81DD85" w:rsidR="00E70B36" w:rsidRPr="00E70B36" w:rsidRDefault="00E70B36" w:rsidP="00A649A2">
      <w:pPr>
        <w:spacing w:beforeLines="160" w:before="384"/>
        <w:jc w:val="both"/>
        <w:rPr>
          <w:rFonts w:ascii="Garamond" w:hAnsi="Garamond"/>
          <w:sz w:val="24"/>
          <w:szCs w:val="24"/>
        </w:rPr>
      </w:pPr>
      <w:r w:rsidRPr="00E70B36">
        <w:rPr>
          <w:rFonts w:ascii="Garamond" w:hAnsi="Garamond"/>
          <w:sz w:val="24"/>
          <w:szCs w:val="24"/>
        </w:rPr>
        <w:t xml:space="preserve">where </w:t>
      </w:r>
      <w:ins w:id="140" w:author="Anna" w:date="2018-10-08T18:57:00Z">
        <w:r w:rsidRPr="00E70B36">
          <w:rPr>
            <w:rFonts w:ascii="Garamond" w:hAnsi="Garamond"/>
            <w:noProof/>
            <w:position w:val="-6"/>
            <w:sz w:val="24"/>
            <w:szCs w:val="24"/>
          </w:rPr>
          <w:object w:dxaOrig="220" w:dyaOrig="279" w14:anchorId="50D0B2FE">
            <v:shape id="_x0000_i1060" type="#_x0000_t75" alt="" style="width:12.1pt;height:12.1pt;mso-width-percent:0;mso-height-percent:0;mso-width-percent:0;mso-height-percent:0" o:ole="">
              <v:imagedata r:id="rId47" o:title=""/>
            </v:shape>
            <o:OLEObject Type="Embed" ProgID="Equation.DSMT4" ShapeID="_x0000_i1060" DrawAspect="Content" ObjectID="_1647451142" r:id="rId57"/>
          </w:object>
        </w:r>
      </w:ins>
      <w:del w:id="141" w:author="Anna" w:date="2018-10-08T18:57:00Z">
        <w:r w:rsidRPr="00E70B36" w:rsidDel="00FC1F9A">
          <w:rPr>
            <w:rFonts w:ascii="Garamond" w:hAnsi="Garamond"/>
            <w:b/>
            <w:i/>
            <w:sz w:val="24"/>
            <w:szCs w:val="24"/>
            <w:rPrChange w:id="142" w:author="Anna" w:date="2018-10-08T18:57:00Z">
              <w:rPr>
                <w:b/>
              </w:rPr>
            </w:rPrChange>
          </w:rPr>
          <w:delText>k</w:delText>
        </w:r>
        <w:r w:rsidRPr="00E70B36" w:rsidDel="00FC1F9A">
          <w:rPr>
            <w:rFonts w:ascii="Garamond" w:hAnsi="Garamond"/>
            <w:sz w:val="24"/>
            <w:szCs w:val="24"/>
          </w:rPr>
          <w:delText xml:space="preserve"> </w:delText>
        </w:r>
      </w:del>
      <w:r w:rsidRPr="00E70B36">
        <w:rPr>
          <w:rFonts w:ascii="Garamond" w:hAnsi="Garamond"/>
          <w:sz w:val="24"/>
          <w:szCs w:val="24"/>
        </w:rPr>
        <w:t xml:space="preserve">is the wave vector, </w:t>
      </w:r>
      <w:proofErr w:type="spellStart"/>
      <w:r w:rsidRPr="00E70B36">
        <w:rPr>
          <w:rFonts w:ascii="Garamond" w:hAnsi="Garamond"/>
          <w:sz w:val="24"/>
          <w:szCs w:val="24"/>
        </w:rPr>
        <w:t>r</w:t>
      </w:r>
      <w:r w:rsidRPr="00E70B36">
        <w:rPr>
          <w:rFonts w:ascii="Garamond" w:hAnsi="Garamond"/>
          <w:sz w:val="24"/>
          <w:szCs w:val="24"/>
          <w:vertAlign w:val="subscript"/>
        </w:rPr>
        <w:t>x</w:t>
      </w:r>
      <w:proofErr w:type="spellEnd"/>
      <w:r w:rsidRPr="00E70B36">
        <w:rPr>
          <w:rFonts w:ascii="Garamond" w:hAnsi="Garamond"/>
          <w:sz w:val="24"/>
          <w:szCs w:val="24"/>
        </w:rPr>
        <w:t xml:space="preserve"> and </w:t>
      </w:r>
      <w:proofErr w:type="spellStart"/>
      <w:r w:rsidRPr="00E70B36">
        <w:rPr>
          <w:rFonts w:ascii="Garamond" w:hAnsi="Garamond"/>
          <w:sz w:val="24"/>
          <w:szCs w:val="24"/>
        </w:rPr>
        <w:t>r</w:t>
      </w:r>
      <w:r w:rsidRPr="00E70B36">
        <w:rPr>
          <w:rFonts w:ascii="Garamond" w:hAnsi="Garamond"/>
          <w:sz w:val="24"/>
          <w:szCs w:val="24"/>
          <w:vertAlign w:val="subscript"/>
        </w:rPr>
        <w:t>y</w:t>
      </w:r>
      <w:proofErr w:type="spellEnd"/>
      <w:r w:rsidRPr="00E70B36">
        <w:rPr>
          <w:rFonts w:ascii="Garamond" w:hAnsi="Garamond"/>
          <w:sz w:val="24"/>
          <w:szCs w:val="24"/>
        </w:rPr>
        <w:t xml:space="preserve"> are the x- and y-dimensions of the unit cell, and </w:t>
      </w:r>
      <w:r w:rsidRPr="00E70B36">
        <w:rPr>
          <w:rFonts w:ascii="Garamond" w:hAnsi="Garamond"/>
          <w:b/>
          <w:sz w:val="24"/>
          <w:szCs w:val="24"/>
        </w:rPr>
        <w:t>e</w:t>
      </w:r>
      <w:r w:rsidRPr="00E70B36">
        <w:rPr>
          <w:rFonts w:ascii="Garamond" w:hAnsi="Garamond"/>
          <w:b/>
          <w:sz w:val="24"/>
          <w:szCs w:val="24"/>
          <w:vertAlign w:val="subscript"/>
        </w:rPr>
        <w:t>1</w:t>
      </w:r>
      <w:r w:rsidRPr="00E70B36">
        <w:rPr>
          <w:rFonts w:ascii="Garamond" w:hAnsi="Garamond"/>
          <w:sz w:val="24"/>
          <w:szCs w:val="24"/>
        </w:rPr>
        <w:t xml:space="preserve"> and </w:t>
      </w:r>
      <w:r w:rsidRPr="00E70B36">
        <w:rPr>
          <w:rFonts w:ascii="Garamond" w:hAnsi="Garamond"/>
          <w:b/>
          <w:sz w:val="24"/>
          <w:szCs w:val="24"/>
        </w:rPr>
        <w:t>e</w:t>
      </w:r>
      <w:r w:rsidRPr="00E70B36">
        <w:rPr>
          <w:rFonts w:ascii="Garamond" w:hAnsi="Garamond"/>
          <w:b/>
          <w:sz w:val="24"/>
          <w:szCs w:val="24"/>
          <w:vertAlign w:val="subscript"/>
        </w:rPr>
        <w:t>2</w:t>
      </w:r>
      <w:r w:rsidRPr="00E70B36">
        <w:rPr>
          <w:rFonts w:ascii="Garamond" w:hAnsi="Garamond"/>
          <w:sz w:val="24"/>
          <w:szCs w:val="24"/>
        </w:rPr>
        <w:t xml:space="preserve"> are the base vectors of the reference system. These equations are called Bloch-periodic boundary conditions and must be enforced at any boundary node of the unit cell. Notice that these conditions are </w:t>
      </w:r>
      <w:del w:id="143" w:author="Lorenzo Valdevit" w:date="2019-08-05T11:03:00Z">
        <w:r w:rsidRPr="00E70B36" w:rsidDel="001D129F">
          <w:rPr>
            <w:rFonts w:ascii="Garamond" w:hAnsi="Garamond"/>
            <w:sz w:val="24"/>
            <w:szCs w:val="24"/>
          </w:rPr>
          <w:delText xml:space="preserve">complex </w:delText>
        </w:r>
      </w:del>
      <w:ins w:id="144" w:author="Lorenzo Valdevit" w:date="2019-08-05T11:03:00Z">
        <w:r w:rsidRPr="00E70B36">
          <w:rPr>
            <w:rFonts w:ascii="Garamond" w:hAnsi="Garamond"/>
            <w:sz w:val="24"/>
            <w:szCs w:val="24"/>
          </w:rPr>
          <w:t>complex-</w:t>
        </w:r>
      </w:ins>
      <w:r w:rsidRPr="00E70B36">
        <w:rPr>
          <w:rFonts w:ascii="Garamond" w:hAnsi="Garamond"/>
          <w:sz w:val="24"/>
          <w:szCs w:val="24"/>
        </w:rPr>
        <w:t>valued, which presents a challenge for implementation in commercial Finite Elements software packages. To overcome this problem, it is convenient to separate the real and imaginary parts of the boundary conditions.</w:t>
      </w:r>
      <w:r w:rsidRPr="00E70B36">
        <w:rPr>
          <w:rFonts w:ascii="Garamond" w:hAnsi="Garamond"/>
          <w:sz w:val="24"/>
          <w:szCs w:val="24"/>
        </w:rPr>
        <w:fldChar w:fldCharType="begin"/>
      </w:r>
      <w:r w:rsidRPr="00E70B36">
        <w:rPr>
          <w:rFonts w:ascii="Garamond" w:hAnsi="Garamond"/>
          <w:sz w:val="24"/>
          <w:szCs w:val="24"/>
        </w:rPr>
        <w:instrText xml:space="preserve"> ADDIN ZOTERO_ITEM CSL_CITATION {"citationID":"3sDUcHzf","properties":{"formattedCitation":"\\super [6]\\nosupersub{}","plainCitation":"[6]","noteIndex":0},"citationItems":[{"id":180,"uris":["http://zotero.org/users/5757526/items/NWN4CKFD"],"uri":["http://zotero.org/users/5757526/items/NWN4CKFD"],"itemData":{"id":180,"type":"article-journal","container-title":"The Journal of the Acoustical Society of America","DOI":"10.1121/1.419652","ISSN":"0001-4966","issue":"4","journalAbbreviation":"The Journal of the Acoustical Society of America","language":"en","page":"2007-2013","source":"DOI.org (Crossref)","title":"The usage of standard finite element codes for computation of dispersion relations in materials with periodic microstructure","volume":"102","author":[{"family":"Åberg","given":"M."},{"family":"Gudmundson","given":"P."}],"issued":{"date-parts":[["1997",10]]}}}],"schema":"https://github.com/citation-style-language/schema/raw/master/csl-citation.json"} </w:instrText>
      </w:r>
      <w:r w:rsidRPr="00E70B36">
        <w:rPr>
          <w:rFonts w:ascii="Garamond" w:hAnsi="Garamond"/>
          <w:sz w:val="24"/>
          <w:szCs w:val="24"/>
        </w:rPr>
        <w:fldChar w:fldCharType="separate"/>
      </w:r>
      <w:r w:rsidRPr="00E70B36">
        <w:rPr>
          <w:rFonts w:ascii="Garamond" w:hAnsi="Garamond" w:cs="Times New Roman"/>
          <w:sz w:val="24"/>
          <w:szCs w:val="28"/>
          <w:vertAlign w:val="superscript"/>
        </w:rPr>
        <w:t>[6]</w:t>
      </w:r>
      <w:r w:rsidRPr="00E70B36">
        <w:rPr>
          <w:rFonts w:ascii="Garamond" w:hAnsi="Garamond"/>
          <w:sz w:val="24"/>
          <w:szCs w:val="24"/>
        </w:rPr>
        <w:fldChar w:fldCharType="end"/>
      </w:r>
      <w:r w:rsidRPr="00E70B36">
        <w:rPr>
          <w:rFonts w:ascii="Garamond" w:hAnsi="Garamond"/>
          <w:sz w:val="24"/>
          <w:szCs w:val="24"/>
        </w:rPr>
        <w:t xml:space="preserve"> For example, the condition </w:t>
      </w:r>
      <w:commentRangeStart w:id="145"/>
      <w:r w:rsidRPr="00E70B36">
        <w:rPr>
          <w:rFonts w:ascii="Garamond" w:eastAsia="Times New Roman" w:hAnsi="Garamond"/>
          <w:noProof/>
          <w:position w:val="-12"/>
          <w:sz w:val="24"/>
          <w:szCs w:val="24"/>
        </w:rPr>
        <w:object w:dxaOrig="1579" w:dyaOrig="380" w14:anchorId="716F9E60">
          <v:shape id="_x0000_i1061" type="#_x0000_t75" alt="" style="width:78.4pt;height:19.25pt" o:ole="">
            <v:imagedata r:id="rId58" o:title=""/>
          </v:shape>
          <o:OLEObject Type="Embed" ProgID="Equation.DSMT4" ShapeID="_x0000_i1061" DrawAspect="Content" ObjectID="_1647451143" r:id="rId59"/>
        </w:object>
      </w:r>
      <w:commentRangeEnd w:id="145"/>
      <w:r w:rsidRPr="00E70B36">
        <w:rPr>
          <w:rStyle w:val="CommentReference"/>
          <w:rFonts w:ascii="Garamond" w:hAnsi="Garamond"/>
          <w:sz w:val="18"/>
          <w:szCs w:val="18"/>
          <w:lang w:val="x-none"/>
        </w:rPr>
        <w:commentReference w:id="145"/>
      </w:r>
      <w:r w:rsidRPr="00E70B36">
        <w:rPr>
          <w:rFonts w:ascii="Garamond" w:hAnsi="Garamond"/>
          <w:sz w:val="24"/>
          <w:szCs w:val="24"/>
        </w:rPr>
        <w:t>, can be expressed as:</w:t>
      </w:r>
    </w:p>
    <w:commentRangeStart w:id="146"/>
    <w:p w14:paraId="5FB3184C" w14:textId="241D953D" w:rsidR="00E70B36" w:rsidRPr="00E70B36" w:rsidRDefault="00E70B36" w:rsidP="00E70B36">
      <w:pPr>
        <w:pStyle w:val="MTDisplayEquation"/>
        <w:spacing w:beforeLines="160" w:before="384" w:beforeAutospacing="0" w:line="259" w:lineRule="auto"/>
        <w:rPr>
          <w:ins w:id="147" w:author="Anna Guell Izard" w:date="2018-10-09T15:45:00Z"/>
          <w:rFonts w:ascii="Garamond" w:hAnsi="Garamond"/>
          <w:noProof/>
          <w:sz w:val="24"/>
          <w:szCs w:val="28"/>
        </w:rPr>
      </w:pPr>
      <w:ins w:id="148" w:author="Anna Guell Izard" w:date="2018-10-09T15:45:00Z">
        <w:r w:rsidRPr="00E70B36">
          <w:rPr>
            <w:rFonts w:ascii="Garamond" w:hAnsi="Garamond"/>
            <w:noProof/>
            <w:position w:val="-18"/>
            <w:sz w:val="24"/>
            <w:szCs w:val="28"/>
          </w:rPr>
          <w:object w:dxaOrig="6640" w:dyaOrig="480" w14:anchorId="621BBC7D">
            <v:shape id="_x0000_i1062" type="#_x0000_t75" alt="" style="width:332.9pt;height:23.5pt" o:ole="">
              <v:imagedata r:id="rId60" o:title=""/>
            </v:shape>
            <o:OLEObject Type="Embed" ProgID="Equation.DSMT4" ShapeID="_x0000_i1062" DrawAspect="Content" ObjectID="_1647451144" r:id="rId61"/>
          </w:object>
        </w:r>
      </w:ins>
      <w:ins w:id="149" w:author="Anna Guell Izard" w:date="2018-10-09T15:45:00Z">
        <w:r w:rsidRPr="00E70B36">
          <w:rPr>
            <w:rFonts w:ascii="Garamond" w:hAnsi="Garamond"/>
            <w:noProof/>
            <w:sz w:val="24"/>
            <w:szCs w:val="28"/>
          </w:rPr>
          <w:tab/>
        </w:r>
      </w:ins>
      <w:commentRangeEnd w:id="146"/>
      <w:r>
        <w:rPr>
          <w:rFonts w:ascii="Garamond" w:hAnsi="Garamond"/>
          <w:noProof/>
          <w:sz w:val="24"/>
          <w:szCs w:val="28"/>
        </w:rPr>
        <w:fldChar w:fldCharType="begin"/>
      </w:r>
      <w:r>
        <w:rPr>
          <w:rFonts w:ascii="Garamond" w:hAnsi="Garamond"/>
          <w:noProof/>
          <w:sz w:val="24"/>
          <w:szCs w:val="28"/>
        </w:rPr>
        <w:instrText xml:space="preserve"> MACROBUTTON MTPlaceRef \* MERGEFORMAT </w:instrText>
      </w:r>
      <w:r>
        <w:rPr>
          <w:rFonts w:ascii="Garamond" w:hAnsi="Garamond"/>
          <w:noProof/>
          <w:sz w:val="24"/>
          <w:szCs w:val="28"/>
        </w:rPr>
        <w:fldChar w:fldCharType="begin"/>
      </w:r>
      <w:r>
        <w:rPr>
          <w:rFonts w:ascii="Garamond" w:hAnsi="Garamond"/>
          <w:noProof/>
          <w:sz w:val="24"/>
          <w:szCs w:val="28"/>
        </w:rPr>
        <w:instrText xml:space="preserve"> SEQ MTEqn \h \* MERGEFORMAT </w:instrText>
      </w:r>
      <w:r>
        <w:rPr>
          <w:rFonts w:ascii="Garamond" w:hAnsi="Garamond"/>
          <w:noProof/>
          <w:sz w:val="24"/>
          <w:szCs w:val="28"/>
        </w:rPr>
        <w:fldChar w:fldCharType="end"/>
      </w:r>
      <w:r>
        <w:rPr>
          <w:rFonts w:ascii="Garamond" w:hAnsi="Garamond"/>
          <w:noProof/>
          <w:sz w:val="24"/>
          <w:szCs w:val="28"/>
        </w:rPr>
        <w:instrText>(</w:instrText>
      </w:r>
      <w:r>
        <w:rPr>
          <w:rFonts w:ascii="Garamond" w:hAnsi="Garamond"/>
          <w:noProof/>
          <w:sz w:val="24"/>
          <w:szCs w:val="28"/>
        </w:rPr>
        <w:fldChar w:fldCharType="begin"/>
      </w:r>
      <w:r>
        <w:rPr>
          <w:rFonts w:ascii="Garamond" w:hAnsi="Garamond"/>
          <w:noProof/>
          <w:sz w:val="24"/>
          <w:szCs w:val="28"/>
        </w:rPr>
        <w:instrText xml:space="preserve"> SEQ MTEqn \c \* Arabic \* MERGEFORMAT </w:instrText>
      </w:r>
      <w:r>
        <w:rPr>
          <w:rFonts w:ascii="Garamond" w:hAnsi="Garamond"/>
          <w:noProof/>
          <w:sz w:val="24"/>
          <w:szCs w:val="28"/>
        </w:rPr>
        <w:fldChar w:fldCharType="separate"/>
      </w:r>
      <w:r w:rsidR="004B3FB3">
        <w:rPr>
          <w:rFonts w:ascii="Garamond" w:hAnsi="Garamond"/>
          <w:noProof/>
          <w:sz w:val="24"/>
          <w:szCs w:val="28"/>
        </w:rPr>
        <w:instrText>6</w:instrText>
      </w:r>
      <w:r>
        <w:rPr>
          <w:rFonts w:ascii="Garamond" w:hAnsi="Garamond"/>
          <w:noProof/>
          <w:sz w:val="24"/>
          <w:szCs w:val="28"/>
        </w:rPr>
        <w:fldChar w:fldCharType="end"/>
      </w:r>
      <w:r>
        <w:rPr>
          <w:rFonts w:ascii="Garamond" w:hAnsi="Garamond"/>
          <w:noProof/>
          <w:sz w:val="24"/>
          <w:szCs w:val="28"/>
        </w:rPr>
        <w:instrText>)</w:instrText>
      </w:r>
      <w:r>
        <w:rPr>
          <w:rFonts w:ascii="Garamond" w:hAnsi="Garamond"/>
          <w:noProof/>
          <w:sz w:val="24"/>
          <w:szCs w:val="28"/>
        </w:rPr>
        <w:fldChar w:fldCharType="end"/>
      </w:r>
      <w:r w:rsidRPr="00E70B36">
        <w:rPr>
          <w:rStyle w:val="CommentReference"/>
          <w:rFonts w:ascii="Garamond" w:eastAsia="MS Mincho" w:hAnsi="Garamond"/>
          <w:sz w:val="18"/>
          <w:szCs w:val="18"/>
          <w:lang w:val="x-none" w:eastAsia="ja-JP"/>
        </w:rPr>
        <w:commentReference w:id="146"/>
      </w:r>
    </w:p>
    <w:p w14:paraId="74B7F944" w14:textId="77777777" w:rsidR="00E70B36" w:rsidRPr="00E70B36" w:rsidDel="0072646F" w:rsidRDefault="00E70B36" w:rsidP="00E70B36">
      <w:pPr>
        <w:pStyle w:val="MTDisplayEquation"/>
        <w:spacing w:beforeLines="160" w:before="384" w:beforeAutospacing="0" w:after="0" w:afterAutospacing="0" w:line="259" w:lineRule="auto"/>
        <w:rPr>
          <w:del w:id="150" w:author="Anna Guell Izard" w:date="2018-10-09T15:45:00Z"/>
          <w:rFonts w:ascii="Garamond" w:hAnsi="Garamond"/>
          <w:sz w:val="28"/>
        </w:rPr>
      </w:pPr>
      <w:del w:id="151" w:author="Anna Guell Izard" w:date="2018-10-09T15:45:00Z">
        <w:r w:rsidRPr="00E70B36" w:rsidDel="0072646F">
          <w:rPr>
            <w:rFonts w:ascii="Garamond" w:hAnsi="Garamond"/>
            <w:noProof/>
            <w:position w:val="-16"/>
            <w:lang w:val="en-GB" w:eastAsia="en-GB"/>
          </w:rPr>
          <w:object w:dxaOrig="6200" w:dyaOrig="440" w14:anchorId="5D1AEBBD">
            <v:shape id="_x0000_i1063" type="#_x0000_t75" alt="" style="width:309.4pt;height:22.1pt;mso-width-percent:0;mso-height-percent:0;mso-width-percent:0;mso-height-percent:0" o:ole="">
              <v:imagedata r:id="rId62" o:title=""/>
            </v:shape>
            <o:OLEObject Type="Embed" ProgID="Equation.DSMT4" ShapeID="_x0000_i1063" DrawAspect="Content" ObjectID="_1647451145" r:id="rId63"/>
          </w:object>
        </w:r>
        <w:r w:rsidRPr="00E70B36" w:rsidDel="0072646F">
          <w:rPr>
            <w:rFonts w:ascii="Garamond" w:hAnsi="Garamond"/>
            <w:sz w:val="28"/>
          </w:rPr>
          <w:tab/>
        </w:r>
        <w:r w:rsidRPr="00E70B36" w:rsidDel="0072646F">
          <w:rPr>
            <w:rFonts w:ascii="Garamond" w:hAnsi="Garamond"/>
            <w:lang w:val="en-GB" w:eastAsia="en-GB"/>
          </w:rPr>
          <w:fldChar w:fldCharType="begin"/>
        </w:r>
        <w:r w:rsidRPr="00E70B36" w:rsidDel="0072646F">
          <w:rPr>
            <w:rFonts w:ascii="Garamond" w:hAnsi="Garamond"/>
            <w:sz w:val="28"/>
          </w:rPr>
          <w:delInstrText xml:space="preserve"> MACROBUTTON MTPlaceRef \* MERGEFORMAT </w:delInstrText>
        </w:r>
        <w:r w:rsidRPr="00E70B36" w:rsidDel="0072646F">
          <w:rPr>
            <w:rFonts w:ascii="Garamond" w:hAnsi="Garamond"/>
            <w:lang w:val="en-GB" w:eastAsia="en-GB"/>
          </w:rPr>
          <w:fldChar w:fldCharType="begin"/>
        </w:r>
        <w:r w:rsidRPr="00E70B36" w:rsidDel="0072646F">
          <w:rPr>
            <w:rFonts w:ascii="Garamond" w:hAnsi="Garamond"/>
            <w:sz w:val="28"/>
          </w:rPr>
          <w:delInstrText xml:space="preserve"> SEQ MTEqn \h \* MERGEFORMAT </w:delInstrText>
        </w:r>
        <w:r w:rsidRPr="00E70B36" w:rsidDel="0072646F">
          <w:rPr>
            <w:rFonts w:ascii="Garamond" w:hAnsi="Garamond"/>
            <w:lang w:val="en-GB" w:eastAsia="en-GB"/>
          </w:rPr>
          <w:fldChar w:fldCharType="end"/>
        </w:r>
        <w:r w:rsidRPr="00E70B36" w:rsidDel="0072646F">
          <w:rPr>
            <w:rFonts w:ascii="Garamond" w:hAnsi="Garamond"/>
            <w:sz w:val="28"/>
          </w:rPr>
          <w:delInstrText>(S.</w:delInstrText>
        </w:r>
        <w:r w:rsidRPr="00E70B36" w:rsidDel="0072646F">
          <w:rPr>
            <w:rFonts w:ascii="Garamond" w:hAnsi="Garamond"/>
            <w:lang w:val="en-GB" w:eastAsia="en-GB"/>
          </w:rPr>
          <w:fldChar w:fldCharType="begin"/>
        </w:r>
        <w:r w:rsidRPr="00E70B36" w:rsidDel="0072646F">
          <w:rPr>
            <w:rFonts w:ascii="Garamond" w:hAnsi="Garamond"/>
            <w:sz w:val="28"/>
          </w:rPr>
          <w:delInstrText xml:space="preserve"> SEQ MTEqn \c \* Arabic \* MERGEFORMAT </w:delInstrText>
        </w:r>
        <w:r w:rsidRPr="00E70B36" w:rsidDel="0072646F">
          <w:rPr>
            <w:rFonts w:ascii="Garamond" w:hAnsi="Garamond"/>
            <w:lang w:val="en-GB" w:eastAsia="en-GB"/>
          </w:rPr>
          <w:fldChar w:fldCharType="separate"/>
        </w:r>
      </w:del>
      <w:ins w:id="152" w:author="Anna" w:date="2018-10-08T18:55:00Z">
        <w:del w:id="153" w:author="Anna Guell Izard" w:date="2018-10-09T15:24:00Z">
          <w:r w:rsidRPr="00E70B36" w:rsidDel="00D6322C">
            <w:rPr>
              <w:rFonts w:ascii="Garamond" w:hAnsi="Garamond"/>
              <w:noProof/>
              <w:sz w:val="28"/>
            </w:rPr>
            <w:delInstrText>14</w:delInstrText>
          </w:r>
        </w:del>
      </w:ins>
      <w:del w:id="154" w:author="Anna Guell Izard" w:date="2018-10-09T15:24:00Z">
        <w:r w:rsidRPr="00E70B36" w:rsidDel="00D6322C">
          <w:rPr>
            <w:rFonts w:ascii="Garamond" w:hAnsi="Garamond"/>
            <w:noProof/>
            <w:sz w:val="28"/>
          </w:rPr>
          <w:delInstrText>1</w:delInstrText>
        </w:r>
      </w:del>
      <w:del w:id="155" w:author="Anna Guell Izard" w:date="2018-10-09T15:45:00Z">
        <w:r w:rsidRPr="00E70B36" w:rsidDel="0072646F">
          <w:rPr>
            <w:rFonts w:ascii="Garamond" w:hAnsi="Garamond"/>
            <w:noProof/>
            <w:lang w:val="en-GB" w:eastAsia="en-GB"/>
          </w:rPr>
          <w:fldChar w:fldCharType="end"/>
        </w:r>
        <w:r w:rsidRPr="00E70B36" w:rsidDel="0072646F">
          <w:rPr>
            <w:rFonts w:ascii="Garamond" w:hAnsi="Garamond"/>
            <w:sz w:val="28"/>
          </w:rPr>
          <w:delInstrText>)</w:delInstrText>
        </w:r>
        <w:r w:rsidRPr="00E70B36" w:rsidDel="0072646F">
          <w:rPr>
            <w:rFonts w:ascii="Garamond" w:hAnsi="Garamond"/>
            <w:lang w:val="en-GB" w:eastAsia="en-GB"/>
          </w:rPr>
          <w:fldChar w:fldCharType="end"/>
        </w:r>
      </w:del>
    </w:p>
    <w:p w14:paraId="50E2A7DA" w14:textId="77777777" w:rsidR="00E70B36" w:rsidRPr="00E70B36" w:rsidRDefault="00E70B36" w:rsidP="00E70B36">
      <w:pPr>
        <w:spacing w:beforeLines="160" w:before="384"/>
        <w:jc w:val="both"/>
        <w:rPr>
          <w:rFonts w:ascii="Garamond" w:hAnsi="Garamond"/>
          <w:sz w:val="24"/>
          <w:szCs w:val="24"/>
        </w:rPr>
      </w:pPr>
      <w:r w:rsidRPr="00E70B36">
        <w:rPr>
          <w:rFonts w:ascii="Garamond" w:hAnsi="Garamond"/>
          <w:sz w:val="24"/>
          <w:szCs w:val="24"/>
        </w:rPr>
        <w:t>If we express the real parts of the displa</w:t>
      </w:r>
      <w:ins w:id="156" w:author="Anna" w:date="2018-10-08T18:10:00Z">
        <w:r w:rsidRPr="00E70B36">
          <w:rPr>
            <w:rFonts w:ascii="Garamond" w:hAnsi="Garamond"/>
            <w:sz w:val="24"/>
            <w:szCs w:val="24"/>
          </w:rPr>
          <w:t>c</w:t>
        </w:r>
      </w:ins>
      <w:r w:rsidRPr="00E70B36">
        <w:rPr>
          <w:rFonts w:ascii="Garamond" w:hAnsi="Garamond"/>
          <w:sz w:val="24"/>
          <w:szCs w:val="24"/>
        </w:rPr>
        <w:t xml:space="preserve">ements as </w:t>
      </w:r>
      <w:r w:rsidRPr="00E70B36">
        <w:rPr>
          <w:rFonts w:ascii="Garamond" w:eastAsia="Times New Roman" w:hAnsi="Garamond"/>
          <w:noProof/>
          <w:position w:val="-12"/>
          <w:sz w:val="24"/>
          <w:szCs w:val="24"/>
        </w:rPr>
        <w:object w:dxaOrig="450" w:dyaOrig="390" w14:anchorId="6CD293D0">
          <v:shape id="_x0000_i1064" type="#_x0000_t75" alt="" style="width:22.1pt;height:19.25pt;mso-width-percent:0;mso-height-percent:0;mso-width-percent:0;mso-height-percent:0" o:ole="">
            <v:imagedata r:id="rId64" o:title=""/>
          </v:shape>
          <o:OLEObject Type="Embed" ProgID="Equation.DSMT4" ShapeID="_x0000_i1064" DrawAspect="Content" ObjectID="_1647451146" r:id="rId65"/>
        </w:object>
      </w:r>
      <w:r w:rsidRPr="00E70B36">
        <w:rPr>
          <w:rFonts w:ascii="Garamond" w:hAnsi="Garamond"/>
          <w:sz w:val="24"/>
          <w:szCs w:val="24"/>
        </w:rPr>
        <w:t xml:space="preserve">and </w:t>
      </w:r>
      <w:r w:rsidRPr="00E70B36">
        <w:rPr>
          <w:rFonts w:ascii="Garamond" w:eastAsia="Times New Roman" w:hAnsi="Garamond"/>
          <w:noProof/>
          <w:position w:val="-12"/>
          <w:sz w:val="24"/>
          <w:szCs w:val="24"/>
        </w:rPr>
        <w:object w:dxaOrig="450" w:dyaOrig="390" w14:anchorId="657D90D1">
          <v:shape id="_x0000_i1065" type="#_x0000_t75" alt="" style="width:22.1pt;height:19.25pt;mso-width-percent:0;mso-height-percent:0;mso-width-percent:0;mso-height-percent:0" o:ole="">
            <v:imagedata r:id="rId66" o:title=""/>
          </v:shape>
          <o:OLEObject Type="Embed" ProgID="Equation.DSMT4" ShapeID="_x0000_i1065" DrawAspect="Content" ObjectID="_1647451147" r:id="rId67"/>
        </w:object>
      </w:r>
      <w:r w:rsidRPr="00E70B36">
        <w:rPr>
          <w:rFonts w:ascii="Garamond" w:hAnsi="Garamond"/>
          <w:sz w:val="24"/>
          <w:szCs w:val="24"/>
        </w:rPr>
        <w:t xml:space="preserve">, and the imaginary parts of the displacements as </w:t>
      </w:r>
      <w:r w:rsidRPr="00E70B36">
        <w:rPr>
          <w:rFonts w:ascii="Garamond" w:eastAsia="Times New Roman" w:hAnsi="Garamond"/>
          <w:noProof/>
          <w:position w:val="-12"/>
          <w:sz w:val="24"/>
          <w:szCs w:val="24"/>
        </w:rPr>
        <w:object w:dxaOrig="435" w:dyaOrig="390" w14:anchorId="1D297E51">
          <v:shape id="_x0000_i1066" type="#_x0000_t75" alt="" style="width:22.1pt;height:19.25pt;mso-width-percent:0;mso-height-percent:0;mso-width-percent:0;mso-height-percent:0" o:ole="">
            <v:imagedata r:id="rId68" o:title=""/>
          </v:shape>
          <o:OLEObject Type="Embed" ProgID="Equation.DSMT4" ShapeID="_x0000_i1066" DrawAspect="Content" ObjectID="_1647451148" r:id="rId69"/>
        </w:object>
      </w:r>
      <w:r w:rsidRPr="00E70B36">
        <w:rPr>
          <w:rFonts w:ascii="Garamond" w:hAnsi="Garamond"/>
          <w:sz w:val="24"/>
          <w:szCs w:val="24"/>
        </w:rPr>
        <w:t xml:space="preserve">and </w:t>
      </w:r>
      <w:r w:rsidRPr="00E70B36">
        <w:rPr>
          <w:rFonts w:ascii="Garamond" w:eastAsia="Times New Roman" w:hAnsi="Garamond"/>
          <w:noProof/>
          <w:position w:val="-12"/>
          <w:sz w:val="24"/>
          <w:szCs w:val="24"/>
        </w:rPr>
        <w:object w:dxaOrig="435" w:dyaOrig="390" w14:anchorId="5BDF9B7A">
          <v:shape id="_x0000_i1067" type="#_x0000_t75" alt="" style="width:22.1pt;height:19.25pt;mso-width-percent:0;mso-height-percent:0;mso-width-percent:0;mso-height-percent:0" o:ole="">
            <v:imagedata r:id="rId70" o:title=""/>
          </v:shape>
          <o:OLEObject Type="Embed" ProgID="Equation.DSMT4" ShapeID="_x0000_i1067" DrawAspect="Content" ObjectID="_1647451149" r:id="rId71"/>
        </w:object>
      </w:r>
      <w:r w:rsidRPr="00E70B36">
        <w:rPr>
          <w:rFonts w:ascii="Garamond" w:hAnsi="Garamond"/>
          <w:sz w:val="24"/>
          <w:szCs w:val="24"/>
        </w:rPr>
        <w:t>, we finally obtain</w:t>
      </w:r>
      <w:del w:id="157" w:author="Lorenzo Valdevit" w:date="2019-08-05T11:04:00Z">
        <w:r w:rsidRPr="00E70B36" w:rsidDel="001D129F">
          <w:rPr>
            <w:rFonts w:ascii="Garamond" w:hAnsi="Garamond"/>
            <w:sz w:val="24"/>
            <w:szCs w:val="24"/>
          </w:rPr>
          <w:delText>ed</w:delText>
        </w:r>
      </w:del>
      <w:r w:rsidRPr="00E70B36">
        <w:rPr>
          <w:rFonts w:ascii="Garamond" w:hAnsi="Garamond"/>
          <w:sz w:val="24"/>
          <w:szCs w:val="24"/>
        </w:rPr>
        <w:t>:</w:t>
      </w:r>
    </w:p>
    <w:p w14:paraId="224E43AB" w14:textId="686F7A3B" w:rsidR="00E70B36" w:rsidRPr="00E70B36" w:rsidRDefault="00E70B36" w:rsidP="00E70B36">
      <w:pPr>
        <w:pStyle w:val="MTDisplayEquation"/>
        <w:spacing w:beforeLines="160" w:before="384" w:beforeAutospacing="0" w:line="259" w:lineRule="auto"/>
        <w:rPr>
          <w:rFonts w:ascii="Garamond" w:hAnsi="Garamond"/>
          <w:sz w:val="28"/>
          <w:szCs w:val="28"/>
        </w:rPr>
      </w:pPr>
      <w:r w:rsidRPr="00E70B36">
        <w:rPr>
          <w:rFonts w:ascii="Garamond" w:hAnsi="Garamond"/>
          <w:noProof/>
          <w:position w:val="-32"/>
          <w:sz w:val="28"/>
          <w:szCs w:val="28"/>
        </w:rPr>
        <w:object w:dxaOrig="3960" w:dyaOrig="760" w14:anchorId="2C5C7E0C">
          <v:shape id="_x0000_i1068" type="#_x0000_t75" alt="" style="width:196.05pt;height:39.2pt;mso-width-percent:0;mso-height-percent:0;mso-width-percent:0;mso-height-percent:0" o:ole="">
            <v:imagedata r:id="rId72" o:title=""/>
          </v:shape>
          <o:OLEObject Type="Embed" ProgID="Equation.DSMT4" ShapeID="_x0000_i1068" DrawAspect="Content" ObjectID="_1647451150" r:id="rId73"/>
        </w:object>
      </w:r>
      <w:r w:rsidRPr="00E70B36">
        <w:rPr>
          <w:rFonts w:ascii="Garamond" w:hAnsi="Garamond"/>
          <w:sz w:val="28"/>
          <w:szCs w:val="28"/>
        </w:rPr>
        <w:tab/>
      </w:r>
      <w:r w:rsidRPr="00E70B36">
        <w:rPr>
          <w:rFonts w:ascii="Garamond" w:hAnsi="Garamond"/>
          <w:sz w:val="28"/>
          <w:szCs w:val="28"/>
        </w:rPr>
        <w:tab/>
      </w:r>
      <w:r w:rsidRPr="00E70B36">
        <w:rPr>
          <w:rFonts w:ascii="Garamond" w:hAnsi="Garamond"/>
          <w:sz w:val="24"/>
        </w:rPr>
        <w:fldChar w:fldCharType="begin"/>
      </w:r>
      <w:r w:rsidRPr="00E70B36">
        <w:rPr>
          <w:rFonts w:ascii="Garamond" w:hAnsi="Garamond"/>
          <w:sz w:val="24"/>
        </w:rPr>
        <w:instrText xml:space="preserve"> MACROBUTTON MTPlaceRef \* MERGEFORMAT </w:instrText>
      </w:r>
      <w:r w:rsidRPr="00E70B36">
        <w:rPr>
          <w:rFonts w:ascii="Garamond" w:hAnsi="Garamond"/>
          <w:sz w:val="24"/>
        </w:rPr>
        <w:fldChar w:fldCharType="begin"/>
      </w:r>
      <w:r w:rsidRPr="00E70B36">
        <w:rPr>
          <w:rFonts w:ascii="Garamond" w:hAnsi="Garamond"/>
          <w:sz w:val="24"/>
        </w:rPr>
        <w:instrText xml:space="preserve"> SEQ MTEqn \h \* MERGEFORMAT </w:instrText>
      </w:r>
      <w:r w:rsidRPr="00E70B36">
        <w:rPr>
          <w:rFonts w:ascii="Garamond" w:hAnsi="Garamond"/>
          <w:sz w:val="24"/>
        </w:rPr>
        <w:fldChar w:fldCharType="end"/>
      </w:r>
      <w:r w:rsidRPr="00E70B36">
        <w:rPr>
          <w:rFonts w:ascii="Garamond" w:hAnsi="Garamond"/>
          <w:sz w:val="24"/>
        </w:rPr>
        <w:instrText>(</w:instrText>
      </w:r>
      <w:r w:rsidRPr="00E70B36">
        <w:rPr>
          <w:rFonts w:ascii="Garamond" w:hAnsi="Garamond"/>
          <w:sz w:val="24"/>
        </w:rPr>
        <w:fldChar w:fldCharType="begin"/>
      </w:r>
      <w:r w:rsidRPr="00E70B36">
        <w:rPr>
          <w:rFonts w:ascii="Garamond" w:hAnsi="Garamond"/>
          <w:sz w:val="24"/>
        </w:rPr>
        <w:instrText xml:space="preserve"> SEQ MTEqn \c \* Arabic \* MERGEFORMAT </w:instrText>
      </w:r>
      <w:r w:rsidRPr="00E70B36">
        <w:rPr>
          <w:rFonts w:ascii="Garamond" w:hAnsi="Garamond"/>
          <w:sz w:val="24"/>
        </w:rPr>
        <w:fldChar w:fldCharType="separate"/>
      </w:r>
      <w:r w:rsidR="004B3FB3">
        <w:rPr>
          <w:rFonts w:ascii="Garamond" w:hAnsi="Garamond"/>
          <w:noProof/>
          <w:sz w:val="24"/>
        </w:rPr>
        <w:instrText>7</w:instrText>
      </w:r>
      <w:r w:rsidRPr="00E70B36">
        <w:rPr>
          <w:rFonts w:ascii="Garamond" w:hAnsi="Garamond"/>
          <w:sz w:val="24"/>
        </w:rPr>
        <w:fldChar w:fldCharType="end"/>
      </w:r>
      <w:r w:rsidRPr="00E70B36">
        <w:rPr>
          <w:rFonts w:ascii="Garamond" w:hAnsi="Garamond"/>
          <w:sz w:val="24"/>
        </w:rPr>
        <w:instrText>)</w:instrText>
      </w:r>
      <w:r w:rsidRPr="00E70B36">
        <w:rPr>
          <w:rFonts w:ascii="Garamond" w:hAnsi="Garamond"/>
          <w:sz w:val="24"/>
        </w:rPr>
        <w:fldChar w:fldCharType="end"/>
      </w:r>
    </w:p>
    <w:p w14:paraId="2F86B90F" w14:textId="683CD41C" w:rsidR="00E70B36" w:rsidRPr="00E70B36" w:rsidRDefault="00E70B36" w:rsidP="00E70B36">
      <w:pPr>
        <w:spacing w:beforeLines="160" w:before="384" w:after="240"/>
        <w:jc w:val="both"/>
        <w:rPr>
          <w:ins w:id="158" w:author="Anna Guell Izard" w:date="2019-08-05T16:28:00Z"/>
          <w:rFonts w:ascii="Garamond" w:hAnsi="Garamond"/>
          <w:sz w:val="24"/>
          <w:szCs w:val="24"/>
        </w:rPr>
      </w:pPr>
      <w:r w:rsidRPr="00E70B36">
        <w:rPr>
          <w:rFonts w:ascii="Garamond" w:hAnsi="Garamond"/>
          <w:sz w:val="24"/>
          <w:szCs w:val="24"/>
        </w:rPr>
        <w:t xml:space="preserve">To apply these real-valued boundary conditions, we model two identical unit cells, with the same mesh, in the same simulation but not physically connected. </w:t>
      </w:r>
      <w:proofErr w:type="gramStart"/>
      <w:r w:rsidRPr="00E70B36">
        <w:rPr>
          <w:rFonts w:ascii="Garamond" w:hAnsi="Garamond"/>
          <w:sz w:val="24"/>
          <w:szCs w:val="24"/>
        </w:rPr>
        <w:t>One unit</w:t>
      </w:r>
      <w:proofErr w:type="gramEnd"/>
      <w:r w:rsidRPr="00E70B36">
        <w:rPr>
          <w:rFonts w:ascii="Garamond" w:hAnsi="Garamond"/>
          <w:sz w:val="24"/>
          <w:szCs w:val="24"/>
        </w:rPr>
        <w:t xml:space="preserve"> cell represents the real part of the displacements, while the other represents the imaginary part of the displacements; see</w:t>
      </w:r>
      <w:r w:rsidR="00A649A2">
        <w:rPr>
          <w:rFonts w:ascii="Garamond" w:hAnsi="Garamond"/>
          <w:b/>
          <w:sz w:val="24"/>
          <w:szCs w:val="24"/>
        </w:rPr>
        <w:t xml:space="preserve"> Figure 3</w:t>
      </w:r>
      <w:r w:rsidRPr="00E70B36">
        <w:rPr>
          <w:rFonts w:ascii="Garamond" w:hAnsi="Garamond"/>
          <w:sz w:val="24"/>
          <w:szCs w:val="24"/>
        </w:rPr>
        <w:t xml:space="preserve">. The Bloch-periodic boundary conditions are then reduced to displacement couplings between pairs of nodes on the two different meshes, which are easily implemented in commercial finite elements packages. </w:t>
      </w:r>
    </w:p>
    <w:p w14:paraId="5E76484B" w14:textId="77777777" w:rsidR="00E70B36" w:rsidRPr="00E70B36" w:rsidRDefault="00E70B36" w:rsidP="00E70B36">
      <w:pPr>
        <w:keepNext/>
        <w:spacing w:beforeLines="160" w:before="384"/>
        <w:jc w:val="both"/>
        <w:rPr>
          <w:ins w:id="159" w:author="Anna Guell Izard" w:date="2019-08-05T16:28:00Z"/>
          <w:rFonts w:ascii="Garamond" w:hAnsi="Garamond"/>
          <w:sz w:val="24"/>
          <w:szCs w:val="24"/>
        </w:rPr>
      </w:pPr>
      <w:ins w:id="160" w:author="Anna Guell Izard" w:date="2019-08-05T16:28:00Z">
        <w:r w:rsidRPr="00E70B36">
          <w:rPr>
            <w:rFonts w:ascii="Garamond" w:hAnsi="Garamond"/>
            <w:noProof/>
            <w:sz w:val="24"/>
            <w:szCs w:val="24"/>
          </w:rPr>
          <w:drawing>
            <wp:inline distT="0" distB="0" distL="0" distR="0" wp14:anchorId="00AE78F4" wp14:editId="352BFBDA">
              <wp:extent cx="5863026" cy="1720158"/>
              <wp:effectExtent l="0" t="0" r="4445" b="0"/>
              <wp:docPr id="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885389" cy="1726719"/>
                      </a:xfrm>
                      <a:prstGeom prst="rect">
                        <a:avLst/>
                      </a:prstGeom>
                      <a:noFill/>
                      <a:ln>
                        <a:noFill/>
                      </a:ln>
                    </pic:spPr>
                  </pic:pic>
                </a:graphicData>
              </a:graphic>
            </wp:inline>
          </w:drawing>
        </w:r>
      </w:ins>
    </w:p>
    <w:p w14:paraId="7AC048E6" w14:textId="19435AF1" w:rsidR="00E70B36" w:rsidRPr="00E70B36" w:rsidRDefault="00E70B36" w:rsidP="00E70B36">
      <w:pPr>
        <w:spacing w:beforeLines="160" w:before="384" w:after="240"/>
        <w:jc w:val="both"/>
        <w:rPr>
          <w:rFonts w:ascii="Garamond" w:hAnsi="Garamond"/>
          <w:sz w:val="24"/>
          <w:szCs w:val="24"/>
        </w:rPr>
      </w:pPr>
      <w:ins w:id="161" w:author="Anna Guell Izard" w:date="2019-08-05T16:28:00Z">
        <w:r w:rsidRPr="00E70B36">
          <w:rPr>
            <w:rFonts w:ascii="Garamond" w:hAnsi="Garamond"/>
            <w:b/>
            <w:bCs/>
            <w:i/>
            <w:sz w:val="24"/>
            <w:szCs w:val="24"/>
            <w:rPrChange w:id="162" w:author="Anna Guell Izard" w:date="2019-08-05T16:28:00Z">
              <w:rPr>
                <w:i/>
              </w:rPr>
            </w:rPrChange>
          </w:rPr>
          <w:t xml:space="preserve">Figure </w:t>
        </w:r>
      </w:ins>
      <w:r w:rsidR="00A649A2">
        <w:rPr>
          <w:rFonts w:ascii="Garamond" w:hAnsi="Garamond"/>
          <w:b/>
          <w:bCs/>
          <w:i/>
          <w:sz w:val="24"/>
          <w:szCs w:val="24"/>
        </w:rPr>
        <w:t>3</w:t>
      </w:r>
      <w:ins w:id="163" w:author="Anna Guell Izard" w:date="2019-08-05T16:28:00Z">
        <w:r w:rsidRPr="00E70B36">
          <w:rPr>
            <w:rFonts w:ascii="Garamond" w:hAnsi="Garamond"/>
            <w:i/>
            <w:sz w:val="24"/>
            <w:szCs w:val="24"/>
          </w:rPr>
          <w:t xml:space="preserve"> </w:t>
        </w:r>
        <w:r w:rsidRPr="00E70B36">
          <w:rPr>
            <w:rFonts w:ascii="Garamond" w:hAnsi="Garamond"/>
            <w:i/>
            <w:sz w:val="24"/>
            <w:szCs w:val="24"/>
            <w:rPrChange w:id="164" w:author="Anna Guell Izard" w:date="2019-08-05T16:28:00Z">
              <w:rPr>
                <w:b/>
                <w:i/>
              </w:rPr>
            </w:rPrChange>
          </w:rPr>
          <w:t xml:space="preserve">Schematics of the FEA implementation of the Bloch-periodic boundary conditions </w:t>
        </w:r>
        <w:r w:rsidRPr="00E70B36">
          <w:rPr>
            <w:rFonts w:ascii="Garamond" w:hAnsi="Garamond"/>
            <w:i/>
            <w:sz w:val="24"/>
            <w:szCs w:val="24"/>
            <w:rPrChange w:id="165" w:author="Anna Guell Izard" w:date="2019-08-05T16:28:00Z">
              <w:rPr>
                <w:b/>
                <w:bCs/>
                <w:i/>
              </w:rPr>
            </w:rPrChange>
          </w:rPr>
          <w:t>applied to calculate the band structure of the proposed metamaterial. Two separate FEA models capture the real and imaginary components of the displacement, connected by conditions at the nodes depicted in red.</w:t>
        </w:r>
      </w:ins>
    </w:p>
    <w:p w14:paraId="6851646F" w14:textId="0A0DDE7E" w:rsidR="008C0106" w:rsidRDefault="008C0106" w:rsidP="00E70B36">
      <w:pPr>
        <w:autoSpaceDE w:val="0"/>
        <w:autoSpaceDN w:val="0"/>
        <w:adjustRightInd w:val="0"/>
        <w:spacing w:beforeLines="160" w:before="384"/>
        <w:jc w:val="both"/>
        <w:rPr>
          <w:rFonts w:ascii="Garamond" w:hAnsi="Garamond"/>
          <w:sz w:val="24"/>
          <w:szCs w:val="24"/>
        </w:rPr>
      </w:pPr>
      <w:r>
        <w:rPr>
          <w:rFonts w:ascii="Garamond" w:hAnsi="Garamond"/>
          <w:sz w:val="24"/>
          <w:szCs w:val="24"/>
        </w:rPr>
        <w:t xml:space="preserve">A consequence of duplicating the model, separating for the real and imaginary values of the displacements, is that each eigenfrequency will have two symmetric eigenmodes, so the actual eigenmode is </w:t>
      </w:r>
      <w:proofErr w:type="spellStart"/>
      <w:r>
        <w:rPr>
          <w:rFonts w:ascii="Garamond" w:hAnsi="Garamond"/>
          <w:sz w:val="24"/>
          <w:szCs w:val="24"/>
        </w:rPr>
        <w:t>Ureal+i</w:t>
      </w:r>
      <w:proofErr w:type="spellEnd"/>
      <w:r>
        <w:rPr>
          <w:rFonts w:ascii="Garamond" w:hAnsi="Garamond"/>
          <w:sz w:val="24"/>
          <w:szCs w:val="24"/>
        </w:rPr>
        <w:t>*</w:t>
      </w:r>
      <w:proofErr w:type="spellStart"/>
      <w:r>
        <w:rPr>
          <w:rFonts w:ascii="Garamond" w:hAnsi="Garamond"/>
          <w:sz w:val="24"/>
          <w:szCs w:val="24"/>
        </w:rPr>
        <w:t>Uimaginary</w:t>
      </w:r>
      <w:proofErr w:type="spellEnd"/>
      <w:r>
        <w:rPr>
          <w:rFonts w:ascii="Garamond" w:hAnsi="Garamond"/>
          <w:sz w:val="24"/>
          <w:szCs w:val="24"/>
        </w:rPr>
        <w:t>.</w:t>
      </w:r>
    </w:p>
    <w:p w14:paraId="3DB98FB9" w14:textId="6B2AE99F" w:rsidR="00E70B36" w:rsidRPr="00E70B36" w:rsidRDefault="00E70B36" w:rsidP="00E70B36">
      <w:pPr>
        <w:autoSpaceDE w:val="0"/>
        <w:autoSpaceDN w:val="0"/>
        <w:adjustRightInd w:val="0"/>
        <w:spacing w:beforeLines="160" w:before="384"/>
        <w:jc w:val="both"/>
        <w:rPr>
          <w:rFonts w:ascii="Garamond" w:hAnsi="Garamond"/>
          <w:sz w:val="24"/>
          <w:szCs w:val="24"/>
        </w:rPr>
      </w:pPr>
      <w:r w:rsidRPr="00E70B36">
        <w:rPr>
          <w:rFonts w:ascii="Garamond" w:hAnsi="Garamond"/>
          <w:sz w:val="24"/>
          <w:szCs w:val="24"/>
        </w:rPr>
        <w:t xml:space="preserve">To calculate the dispersion relation for </w:t>
      </w:r>
      <w:r w:rsidR="00A649A2">
        <w:rPr>
          <w:rFonts w:ascii="Garamond" w:hAnsi="Garamond"/>
          <w:sz w:val="24"/>
          <w:szCs w:val="24"/>
        </w:rPr>
        <w:t>a periodic material, like a square honeycomb</w:t>
      </w:r>
      <w:r w:rsidRPr="00E70B36">
        <w:rPr>
          <w:rFonts w:ascii="Garamond" w:hAnsi="Garamond"/>
          <w:sz w:val="24"/>
          <w:szCs w:val="24"/>
        </w:rPr>
        <w:t>, we solve</w:t>
      </w:r>
      <w:del w:id="166" w:author="Lorenzo Valdevit" w:date="2019-08-05T11:05:00Z">
        <w:r w:rsidRPr="00E70B36" w:rsidDel="001D129F">
          <w:rPr>
            <w:rFonts w:ascii="Garamond" w:hAnsi="Garamond"/>
            <w:sz w:val="24"/>
            <w:szCs w:val="24"/>
          </w:rPr>
          <w:delText>d</w:delText>
        </w:r>
      </w:del>
      <w:r w:rsidRPr="00E70B36">
        <w:rPr>
          <w:rFonts w:ascii="Garamond" w:hAnsi="Garamond"/>
          <w:sz w:val="24"/>
          <w:szCs w:val="24"/>
        </w:rPr>
        <w:t xml:space="preserve"> the eigenvalue problem detailed above with the finite elements package Ansys. The eigenfrequency solver </w:t>
      </w:r>
      <w:del w:id="167" w:author="Lorenzo Valdevit" w:date="2019-08-05T11:05:00Z">
        <w:r w:rsidRPr="00E70B36" w:rsidDel="001D129F">
          <w:rPr>
            <w:rFonts w:ascii="Garamond" w:hAnsi="Garamond"/>
            <w:sz w:val="24"/>
            <w:szCs w:val="24"/>
          </w:rPr>
          <w:delText xml:space="preserve">was </w:delText>
        </w:r>
      </w:del>
      <w:ins w:id="168" w:author="Lorenzo Valdevit" w:date="2019-08-05T11:05:00Z">
        <w:r w:rsidRPr="00E70B36">
          <w:rPr>
            <w:rFonts w:ascii="Garamond" w:hAnsi="Garamond"/>
            <w:sz w:val="24"/>
            <w:szCs w:val="24"/>
          </w:rPr>
          <w:t xml:space="preserve">is </w:t>
        </w:r>
      </w:ins>
      <w:r w:rsidRPr="00E70B36">
        <w:rPr>
          <w:rFonts w:ascii="Garamond" w:hAnsi="Garamond"/>
          <w:sz w:val="24"/>
          <w:szCs w:val="24"/>
        </w:rPr>
        <w:t>used</w:t>
      </w:r>
      <w:ins w:id="169" w:author="Anna Guell Izard" w:date="2018-10-09T15:48:00Z">
        <w:r w:rsidRPr="00E70B36">
          <w:rPr>
            <w:rFonts w:ascii="Garamond" w:hAnsi="Garamond"/>
            <w:sz w:val="24"/>
            <w:szCs w:val="24"/>
          </w:rPr>
          <w:t xml:space="preserve">. The analysis type </w:t>
        </w:r>
        <w:del w:id="170" w:author="Lorenzo Valdevit" w:date="2019-08-05T11:05:00Z">
          <w:r w:rsidRPr="00E70B36" w:rsidDel="001D129F">
            <w:rPr>
              <w:rFonts w:ascii="Garamond" w:hAnsi="Garamond"/>
              <w:sz w:val="24"/>
              <w:szCs w:val="24"/>
            </w:rPr>
            <w:delText>was</w:delText>
          </w:r>
        </w:del>
      </w:ins>
      <w:ins w:id="171" w:author="Lorenzo Valdevit" w:date="2019-08-05T11:05:00Z">
        <w:r w:rsidRPr="00E70B36">
          <w:rPr>
            <w:rFonts w:ascii="Garamond" w:hAnsi="Garamond"/>
            <w:sz w:val="24"/>
            <w:szCs w:val="24"/>
          </w:rPr>
          <w:t>is</w:t>
        </w:r>
      </w:ins>
      <w:ins w:id="172" w:author="Anna Guell Izard" w:date="2018-10-09T15:48:00Z">
        <w:r w:rsidRPr="00E70B36">
          <w:rPr>
            <w:rFonts w:ascii="Garamond" w:hAnsi="Garamond"/>
            <w:sz w:val="24"/>
            <w:szCs w:val="24"/>
          </w:rPr>
          <w:t xml:space="preserve"> Modal, and the mode extraction method </w:t>
        </w:r>
        <w:del w:id="173" w:author="Lorenzo Valdevit" w:date="2019-08-05T11:05:00Z">
          <w:r w:rsidRPr="00E70B36" w:rsidDel="001D129F">
            <w:rPr>
              <w:rFonts w:ascii="Garamond" w:hAnsi="Garamond"/>
              <w:sz w:val="24"/>
              <w:szCs w:val="24"/>
            </w:rPr>
            <w:delText>was</w:delText>
          </w:r>
        </w:del>
      </w:ins>
      <w:r w:rsidR="00A649A2">
        <w:rPr>
          <w:rFonts w:ascii="Garamond" w:hAnsi="Garamond"/>
          <w:sz w:val="24"/>
          <w:szCs w:val="24"/>
        </w:rPr>
        <w:t>is Subspace</w:t>
      </w:r>
      <w:r w:rsidRPr="00E70B36">
        <w:rPr>
          <w:rFonts w:ascii="Garamond" w:hAnsi="Garamond"/>
          <w:sz w:val="24"/>
          <w:szCs w:val="24"/>
        </w:rPr>
        <w:t xml:space="preserve">. The </w:t>
      </w:r>
      <w:r w:rsidRPr="00E70B36">
        <w:rPr>
          <w:rFonts w:ascii="Garamond" w:hAnsi="Garamond"/>
          <w:b/>
          <w:sz w:val="24"/>
          <w:szCs w:val="24"/>
        </w:rPr>
        <w:t>k</w:t>
      </w:r>
      <w:r w:rsidRPr="00E70B36">
        <w:rPr>
          <w:rFonts w:ascii="Garamond" w:hAnsi="Garamond"/>
          <w:sz w:val="24"/>
          <w:szCs w:val="24"/>
        </w:rPr>
        <w:t xml:space="preserve"> vector </w:t>
      </w:r>
      <w:del w:id="174" w:author="Lorenzo Valdevit" w:date="2019-08-05T11:05:00Z">
        <w:r w:rsidRPr="00E70B36" w:rsidDel="001D129F">
          <w:rPr>
            <w:rFonts w:ascii="Garamond" w:hAnsi="Garamond"/>
            <w:sz w:val="24"/>
            <w:szCs w:val="24"/>
          </w:rPr>
          <w:delText xml:space="preserve">was </w:delText>
        </w:r>
      </w:del>
      <w:ins w:id="175" w:author="Lorenzo Valdevit" w:date="2019-08-05T11:05:00Z">
        <w:r w:rsidRPr="00E70B36">
          <w:rPr>
            <w:rFonts w:ascii="Garamond" w:hAnsi="Garamond"/>
            <w:sz w:val="24"/>
            <w:szCs w:val="24"/>
          </w:rPr>
          <w:t xml:space="preserve">is </w:t>
        </w:r>
      </w:ins>
      <w:r w:rsidRPr="00E70B36">
        <w:rPr>
          <w:rFonts w:ascii="Garamond" w:hAnsi="Garamond"/>
          <w:sz w:val="24"/>
          <w:szCs w:val="24"/>
        </w:rPr>
        <w:t>swept along the boundaries of the triangular region embedded in the Brillouin cell (</w:t>
      </w:r>
      <w:r w:rsidR="00A649A2">
        <w:rPr>
          <w:rFonts w:ascii="Garamond" w:hAnsi="Garamond"/>
          <w:sz w:val="24"/>
          <w:szCs w:val="24"/>
        </w:rPr>
        <w:t>Figure 4</w:t>
      </w:r>
      <w:r w:rsidRPr="00E70B36">
        <w:rPr>
          <w:rFonts w:ascii="Garamond" w:hAnsi="Garamond"/>
          <w:sz w:val="24"/>
          <w:szCs w:val="24"/>
        </w:rPr>
        <w:t>), that is:</w:t>
      </w:r>
    </w:p>
    <w:p w14:paraId="12CB82E7" w14:textId="5D3313E5" w:rsidR="00E70B36" w:rsidRPr="002C7795" w:rsidRDefault="00E70B36" w:rsidP="00E70B36">
      <w:pPr>
        <w:pStyle w:val="ListParagraph"/>
        <w:numPr>
          <w:ilvl w:val="0"/>
          <w:numId w:val="2"/>
        </w:numPr>
        <w:spacing w:beforeLines="160" w:before="384" w:after="0"/>
        <w:jc w:val="both"/>
        <w:rPr>
          <w:rFonts w:ascii="Garamond" w:hAnsi="Garamond"/>
          <w:sz w:val="24"/>
          <w:szCs w:val="24"/>
        </w:rPr>
      </w:pPr>
      <w:r w:rsidRPr="002C7795">
        <w:rPr>
          <w:rFonts w:ascii="Garamond" w:hAnsi="Garamond"/>
          <w:sz w:val="24"/>
          <w:szCs w:val="24"/>
        </w:rPr>
        <w:lastRenderedPageBreak/>
        <w:t xml:space="preserve">From </w:t>
      </w:r>
      <w:r w:rsidRPr="002C7795">
        <w:rPr>
          <w:rFonts w:ascii="Garamond" w:hAnsi="Garamond"/>
          <w:noProof/>
          <w:position w:val="-6"/>
          <w:sz w:val="24"/>
          <w:szCs w:val="24"/>
        </w:rPr>
        <w:object w:dxaOrig="255" w:dyaOrig="285" w14:anchorId="735C6D52">
          <v:shape id="_x0000_i1069" type="#_x0000_t75" alt="" style="width:12.1pt;height:14.25pt;mso-width-percent:0;mso-height-percent:0;mso-width-percent:0;mso-height-percent:0" o:ole="">
            <v:imagedata r:id="rId75" o:title=""/>
          </v:shape>
          <o:OLEObject Type="Embed" ProgID="Equation.DSMT4" ShapeID="_x0000_i1069" DrawAspect="Content" ObjectID="_1647451151" r:id="rId76"/>
        </w:object>
      </w:r>
      <w:r w:rsidRPr="002C7795">
        <w:rPr>
          <w:rFonts w:ascii="Garamond" w:hAnsi="Garamond"/>
          <w:sz w:val="24"/>
          <w:szCs w:val="24"/>
        </w:rPr>
        <w:t>to</w:t>
      </w:r>
      <w:r w:rsidRPr="002C7795">
        <w:rPr>
          <w:rFonts w:ascii="Garamond" w:hAnsi="Garamond"/>
          <w:noProof/>
          <w:position w:val="-4"/>
          <w:sz w:val="24"/>
          <w:szCs w:val="24"/>
        </w:rPr>
        <w:object w:dxaOrig="285" w:dyaOrig="255" w14:anchorId="3BDAD043">
          <v:shape id="_x0000_i1070" type="#_x0000_t75" alt="" style="width:14.25pt;height:12.1pt;mso-width-percent:0;mso-height-percent:0;mso-width-percent:0;mso-height-percent:0" o:ole="">
            <v:imagedata r:id="rId77" o:title=""/>
          </v:shape>
          <o:OLEObject Type="Embed" ProgID="Equation.DSMT4" ShapeID="_x0000_i1070" DrawAspect="Content" ObjectID="_1647451152" r:id="rId78"/>
        </w:object>
      </w:r>
      <w:r w:rsidR="002708F3" w:rsidRPr="002C7795">
        <w:rPr>
          <w:rFonts w:ascii="Garamond" w:hAnsi="Garamond"/>
          <w:noProof/>
          <w:position w:val="-32"/>
          <w:sz w:val="24"/>
          <w:szCs w:val="24"/>
        </w:rPr>
        <w:object w:dxaOrig="3180" w:dyaOrig="740" w14:anchorId="54745C5A">
          <v:shape id="_x0000_i2873" type="#_x0000_t75" alt="" style="width:158.25pt;height:37.05pt" o:ole="">
            <v:imagedata r:id="rId79" o:title=""/>
          </v:shape>
          <o:OLEObject Type="Embed" ProgID="Equation.DSMT4" ShapeID="_x0000_i2873" DrawAspect="Content" ObjectID="_1647451153" r:id="rId80"/>
        </w:object>
      </w:r>
      <w:r w:rsidRPr="002C7795">
        <w:rPr>
          <w:rFonts w:ascii="Garamond" w:hAnsi="Garamond"/>
          <w:sz w:val="24"/>
          <w:szCs w:val="24"/>
        </w:rPr>
        <w:t xml:space="preserve"> </w:t>
      </w:r>
    </w:p>
    <w:p w14:paraId="24699177" w14:textId="42D8377F" w:rsidR="00E70B36" w:rsidRPr="002C7795" w:rsidRDefault="00E70B36" w:rsidP="00E70B36">
      <w:pPr>
        <w:pStyle w:val="ListParagraph"/>
        <w:numPr>
          <w:ilvl w:val="0"/>
          <w:numId w:val="2"/>
        </w:numPr>
        <w:spacing w:beforeLines="160" w:before="384" w:after="0"/>
        <w:jc w:val="both"/>
        <w:rPr>
          <w:rFonts w:ascii="Garamond" w:hAnsi="Garamond"/>
          <w:sz w:val="24"/>
          <w:szCs w:val="24"/>
        </w:rPr>
      </w:pPr>
      <w:r w:rsidRPr="002C7795">
        <w:rPr>
          <w:rFonts w:ascii="Garamond" w:hAnsi="Garamond"/>
          <w:sz w:val="24"/>
          <w:szCs w:val="24"/>
        </w:rPr>
        <w:t xml:space="preserve">From </w:t>
      </w:r>
      <w:r w:rsidRPr="002C7795">
        <w:rPr>
          <w:rFonts w:ascii="Garamond" w:hAnsi="Garamond"/>
          <w:noProof/>
          <w:position w:val="-4"/>
          <w:sz w:val="24"/>
          <w:szCs w:val="24"/>
        </w:rPr>
        <w:object w:dxaOrig="285" w:dyaOrig="255" w14:anchorId="0F07C383">
          <v:shape id="_x0000_i1072" type="#_x0000_t75" alt="" style="width:14.25pt;height:12.1pt;mso-width-percent:0;mso-height-percent:0;mso-width-percent:0;mso-height-percent:0" o:ole="">
            <v:imagedata r:id="rId81" o:title=""/>
          </v:shape>
          <o:OLEObject Type="Embed" ProgID="Equation.DSMT4" ShapeID="_x0000_i1072" DrawAspect="Content" ObjectID="_1647451154" r:id="rId82"/>
        </w:object>
      </w:r>
      <w:r w:rsidRPr="002C7795">
        <w:rPr>
          <w:rFonts w:ascii="Garamond" w:hAnsi="Garamond"/>
          <w:sz w:val="24"/>
          <w:szCs w:val="24"/>
        </w:rPr>
        <w:t>to</w:t>
      </w:r>
      <w:r w:rsidRPr="002C7795">
        <w:rPr>
          <w:rFonts w:ascii="Garamond" w:hAnsi="Garamond"/>
          <w:noProof/>
          <w:position w:val="-4"/>
          <w:sz w:val="24"/>
          <w:szCs w:val="24"/>
        </w:rPr>
        <w:object w:dxaOrig="315" w:dyaOrig="255" w14:anchorId="37E431C3">
          <v:shape id="_x0000_i1073" type="#_x0000_t75" alt="" style="width:16.4pt;height:12.1pt;mso-width-percent:0;mso-height-percent:0;mso-width-percent:0;mso-height-percent:0" o:ole="">
            <v:imagedata r:id="rId83" o:title=""/>
          </v:shape>
          <o:OLEObject Type="Embed" ProgID="Equation.DSMT4" ShapeID="_x0000_i1073" DrawAspect="Content" ObjectID="_1647451155" r:id="rId84"/>
        </w:object>
      </w:r>
      <w:r w:rsidR="002708F3" w:rsidRPr="002C7795">
        <w:rPr>
          <w:rFonts w:ascii="Garamond" w:hAnsi="Garamond"/>
          <w:noProof/>
          <w:position w:val="-32"/>
          <w:sz w:val="24"/>
          <w:szCs w:val="24"/>
        </w:rPr>
        <w:object w:dxaOrig="3560" w:dyaOrig="740" w14:anchorId="4855D005">
          <v:shape id="_x0000_i2875" type="#_x0000_t75" alt="" style="width:177.5pt;height:37.05pt" o:ole="">
            <v:imagedata r:id="rId85" o:title=""/>
          </v:shape>
          <o:OLEObject Type="Embed" ProgID="Equation.DSMT4" ShapeID="_x0000_i2875" DrawAspect="Content" ObjectID="_1647451156" r:id="rId86"/>
        </w:object>
      </w:r>
      <w:r w:rsidRPr="002C7795">
        <w:rPr>
          <w:rFonts w:ascii="Garamond" w:hAnsi="Garamond"/>
          <w:sz w:val="24"/>
          <w:szCs w:val="24"/>
        </w:rPr>
        <w:t xml:space="preserve"> </w:t>
      </w:r>
    </w:p>
    <w:p w14:paraId="00FE48E4" w14:textId="5C4B6261" w:rsidR="00E70B36" w:rsidRPr="002C7795" w:rsidRDefault="00E70B36" w:rsidP="00E70B36">
      <w:pPr>
        <w:pStyle w:val="ListParagraph"/>
        <w:numPr>
          <w:ilvl w:val="0"/>
          <w:numId w:val="2"/>
        </w:numPr>
        <w:spacing w:beforeLines="160" w:before="384" w:after="0"/>
        <w:jc w:val="both"/>
        <w:rPr>
          <w:rFonts w:ascii="Garamond" w:hAnsi="Garamond"/>
          <w:sz w:val="24"/>
          <w:szCs w:val="24"/>
        </w:rPr>
      </w:pPr>
      <w:r w:rsidRPr="002C7795">
        <w:rPr>
          <w:rFonts w:ascii="Garamond" w:hAnsi="Garamond"/>
          <w:sz w:val="24"/>
          <w:szCs w:val="24"/>
        </w:rPr>
        <w:t xml:space="preserve">From </w:t>
      </w:r>
      <w:r w:rsidRPr="002C7795">
        <w:rPr>
          <w:rFonts w:ascii="Garamond" w:hAnsi="Garamond"/>
          <w:noProof/>
          <w:position w:val="-4"/>
          <w:sz w:val="24"/>
          <w:szCs w:val="24"/>
        </w:rPr>
        <w:object w:dxaOrig="315" w:dyaOrig="255" w14:anchorId="1F1A22EA">
          <v:shape id="_x0000_i1075" type="#_x0000_t75" alt="" style="width:16.4pt;height:12.1pt;mso-width-percent:0;mso-height-percent:0;mso-width-percent:0;mso-height-percent:0" o:ole="">
            <v:imagedata r:id="rId87" o:title=""/>
          </v:shape>
          <o:OLEObject Type="Embed" ProgID="Equation.DSMT4" ShapeID="_x0000_i1075" DrawAspect="Content" ObjectID="_1647451157" r:id="rId88"/>
        </w:object>
      </w:r>
      <w:r w:rsidRPr="002C7795">
        <w:rPr>
          <w:rFonts w:ascii="Garamond" w:hAnsi="Garamond"/>
          <w:sz w:val="24"/>
          <w:szCs w:val="24"/>
        </w:rPr>
        <w:t>to</w:t>
      </w:r>
      <w:r w:rsidRPr="002C7795">
        <w:rPr>
          <w:rFonts w:ascii="Garamond" w:hAnsi="Garamond"/>
          <w:noProof/>
          <w:position w:val="-6"/>
          <w:sz w:val="24"/>
          <w:szCs w:val="24"/>
        </w:rPr>
        <w:object w:dxaOrig="255" w:dyaOrig="285" w14:anchorId="48BA2F58">
          <v:shape id="_x0000_i1076" type="#_x0000_t75" alt="" style="width:12.1pt;height:14.25pt;mso-width-percent:0;mso-height-percent:0;mso-width-percent:0;mso-height-percent:0" o:ole="">
            <v:imagedata r:id="rId89" o:title=""/>
          </v:shape>
          <o:OLEObject Type="Embed" ProgID="Equation.DSMT4" ShapeID="_x0000_i1076" DrawAspect="Content" ObjectID="_1647451158" r:id="rId90"/>
        </w:object>
      </w:r>
      <w:r w:rsidR="002708F3" w:rsidRPr="002C7795">
        <w:rPr>
          <w:rFonts w:ascii="Garamond" w:hAnsi="Garamond"/>
          <w:noProof/>
          <w:position w:val="-32"/>
          <w:sz w:val="24"/>
          <w:szCs w:val="24"/>
        </w:rPr>
        <w:object w:dxaOrig="2940" w:dyaOrig="740" w14:anchorId="29B70F9F">
          <v:shape id="_x0000_i2877" type="#_x0000_t75" alt="" style="width:146.85pt;height:37.05pt" o:ole="">
            <v:imagedata r:id="rId91" o:title=""/>
          </v:shape>
          <o:OLEObject Type="Embed" ProgID="Equation.DSMT4" ShapeID="_x0000_i2877" DrawAspect="Content" ObjectID="_1647451159" r:id="rId92"/>
        </w:object>
      </w:r>
      <w:r w:rsidRPr="002C7795">
        <w:rPr>
          <w:rFonts w:ascii="Garamond" w:hAnsi="Garamond"/>
          <w:sz w:val="24"/>
          <w:szCs w:val="24"/>
        </w:rPr>
        <w:t xml:space="preserve">  </w:t>
      </w:r>
    </w:p>
    <w:p w14:paraId="50E7840E" w14:textId="7369A485" w:rsidR="002C7795" w:rsidRDefault="002C7795" w:rsidP="00E70B36">
      <w:pPr>
        <w:spacing w:beforeLines="160" w:before="384"/>
        <w:jc w:val="both"/>
        <w:rPr>
          <w:rFonts w:ascii="Garamond" w:hAnsi="Garamond"/>
          <w:sz w:val="24"/>
          <w:szCs w:val="24"/>
        </w:rPr>
      </w:pPr>
      <w:r>
        <w:rPr>
          <w:rFonts w:ascii="Garamond" w:hAnsi="Garamond"/>
          <w:sz w:val="24"/>
          <w:szCs w:val="24"/>
        </w:rPr>
        <w:t>T</w:t>
      </w:r>
      <w:r w:rsidR="00E70B36" w:rsidRPr="00E70B36">
        <w:rPr>
          <w:rFonts w:ascii="Garamond" w:hAnsi="Garamond"/>
          <w:sz w:val="24"/>
          <w:szCs w:val="24"/>
        </w:rPr>
        <w:t>he first</w:t>
      </w:r>
      <w:r w:rsidR="0092691C">
        <w:rPr>
          <w:rFonts w:ascii="Garamond" w:hAnsi="Garamond"/>
          <w:sz w:val="24"/>
          <w:szCs w:val="24"/>
        </w:rPr>
        <w:t xml:space="preserve"> 8</w:t>
      </w:r>
      <w:r w:rsidR="00E70B36" w:rsidRPr="00E70B36">
        <w:rPr>
          <w:rFonts w:ascii="Garamond" w:hAnsi="Garamond"/>
          <w:sz w:val="24"/>
          <w:szCs w:val="24"/>
        </w:rPr>
        <w:t xml:space="preserve"> eigenfrequencies </w:t>
      </w:r>
      <w:del w:id="176" w:author="Lorenzo Valdevit" w:date="2019-08-05T11:05:00Z">
        <w:r w:rsidR="00E70B36" w:rsidRPr="00E70B36" w:rsidDel="001D129F">
          <w:rPr>
            <w:rFonts w:ascii="Garamond" w:hAnsi="Garamond"/>
            <w:sz w:val="24"/>
            <w:szCs w:val="24"/>
          </w:rPr>
          <w:delText xml:space="preserve">were </w:delText>
        </w:r>
      </w:del>
      <w:ins w:id="177" w:author="Lorenzo Valdevit" w:date="2019-08-05T11:05:00Z">
        <w:r w:rsidR="00E70B36" w:rsidRPr="00E70B36">
          <w:rPr>
            <w:rFonts w:ascii="Garamond" w:hAnsi="Garamond"/>
            <w:sz w:val="24"/>
            <w:szCs w:val="24"/>
          </w:rPr>
          <w:t xml:space="preserve">are </w:t>
        </w:r>
      </w:ins>
      <w:r w:rsidR="00E70B36" w:rsidRPr="00E70B36">
        <w:rPr>
          <w:rFonts w:ascii="Garamond" w:hAnsi="Garamond"/>
          <w:sz w:val="24"/>
          <w:szCs w:val="24"/>
        </w:rPr>
        <w:t xml:space="preserve">extracted and plotted in the dispersion relation </w:t>
      </w:r>
      <w:r w:rsidR="00A649A2">
        <w:rPr>
          <w:rFonts w:ascii="Garamond" w:hAnsi="Garamond"/>
          <w:sz w:val="24"/>
          <w:szCs w:val="24"/>
        </w:rPr>
        <w:t>(Figure 1)</w:t>
      </w:r>
      <w:r w:rsidR="0092691C">
        <w:rPr>
          <w:rFonts w:ascii="Garamond" w:hAnsi="Garamond"/>
          <w:sz w:val="24"/>
          <w:szCs w:val="24"/>
        </w:rPr>
        <w:t>, more eigenfrequencies can be extracted by incrementing the number “</w:t>
      </w:r>
      <w:proofErr w:type="spellStart"/>
      <w:r w:rsidR="0092691C">
        <w:rPr>
          <w:rFonts w:ascii="Garamond" w:hAnsi="Garamond"/>
          <w:sz w:val="24"/>
          <w:szCs w:val="24"/>
        </w:rPr>
        <w:t>nmodes</w:t>
      </w:r>
      <w:proofErr w:type="spellEnd"/>
      <w:r w:rsidR="0092691C">
        <w:rPr>
          <w:rFonts w:ascii="Garamond" w:hAnsi="Garamond"/>
          <w:sz w:val="24"/>
          <w:szCs w:val="24"/>
        </w:rPr>
        <w:t>”</w:t>
      </w:r>
      <w:r w:rsidR="00A649A2">
        <w:rPr>
          <w:rFonts w:ascii="Garamond" w:hAnsi="Garamond"/>
          <w:sz w:val="24"/>
          <w:szCs w:val="24"/>
        </w:rPr>
        <w:t>.</w:t>
      </w:r>
      <w:r w:rsidR="0092691C">
        <w:rPr>
          <w:rFonts w:ascii="Garamond" w:hAnsi="Garamond"/>
          <w:sz w:val="24"/>
          <w:szCs w:val="24"/>
        </w:rPr>
        <w:t xml:space="preserve"> Each direction of the Brillouin zone is discretized in 20 datapoints (one can change this number at the beginning of the simulation, np, number of datapoints). </w:t>
      </w:r>
      <w:r>
        <w:rPr>
          <w:rFonts w:ascii="Garamond" w:hAnsi="Garamond"/>
          <w:sz w:val="24"/>
          <w:szCs w:val="24"/>
        </w:rPr>
        <w:t>For each point in the Brillouin zone, the eigenfrequency of each mode is obtained and stored in the variable F(</w:t>
      </w:r>
      <w:proofErr w:type="spellStart"/>
      <w:proofErr w:type="gramStart"/>
      <w:r>
        <w:rPr>
          <w:rFonts w:ascii="Garamond" w:hAnsi="Garamond"/>
          <w:sz w:val="24"/>
          <w:szCs w:val="24"/>
        </w:rPr>
        <w:t>datapoint,mode</w:t>
      </w:r>
      <w:proofErr w:type="spellEnd"/>
      <w:proofErr w:type="gramEnd"/>
      <w:r>
        <w:rPr>
          <w:rFonts w:ascii="Garamond" w:hAnsi="Garamond"/>
          <w:sz w:val="24"/>
          <w:szCs w:val="24"/>
        </w:rPr>
        <w:t xml:space="preserve">). </w:t>
      </w:r>
    </w:p>
    <w:p w14:paraId="36D989B6" w14:textId="7A4AB71F" w:rsidR="00017968" w:rsidRDefault="002708F3" w:rsidP="00E70B36">
      <w:pPr>
        <w:spacing w:beforeLines="160" w:before="384"/>
        <w:jc w:val="both"/>
        <w:rPr>
          <w:rFonts w:ascii="Garamond" w:hAnsi="Garamond"/>
          <w:sz w:val="24"/>
          <w:szCs w:val="24"/>
        </w:rPr>
      </w:pPr>
      <w:r>
        <w:rPr>
          <w:rFonts w:ascii="Garamond" w:hAnsi="Garamond"/>
          <w:noProof/>
          <w:sz w:val="24"/>
          <w:szCs w:val="24"/>
        </w:rPr>
        <w:drawing>
          <wp:inline distT="0" distB="0" distL="0" distR="0" wp14:anchorId="4664AB00" wp14:editId="46F45C30">
            <wp:extent cx="5939155" cy="3277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939155" cy="3277235"/>
                    </a:xfrm>
                    <a:prstGeom prst="rect">
                      <a:avLst/>
                    </a:prstGeom>
                    <a:noFill/>
                    <a:ln>
                      <a:noFill/>
                    </a:ln>
                  </pic:spPr>
                </pic:pic>
              </a:graphicData>
            </a:graphic>
          </wp:inline>
        </w:drawing>
      </w:r>
    </w:p>
    <w:p w14:paraId="3F03F275" w14:textId="259C0A9F" w:rsidR="002708F3" w:rsidRPr="002708F3" w:rsidRDefault="002708F3" w:rsidP="002708F3">
      <w:pPr>
        <w:pStyle w:val="Caption"/>
        <w:spacing w:after="160" w:line="259" w:lineRule="auto"/>
        <w:jc w:val="left"/>
        <w:rPr>
          <w:rFonts w:ascii="Garamond" w:hAnsi="Garamond"/>
          <w:b w:val="0"/>
          <w:i/>
          <w:color w:val="auto"/>
          <w:sz w:val="22"/>
          <w:szCs w:val="22"/>
        </w:rPr>
      </w:pPr>
      <w:r w:rsidRPr="002708F3">
        <w:rPr>
          <w:rFonts w:ascii="Garamond" w:hAnsi="Garamond"/>
          <w:i/>
          <w:color w:val="auto"/>
          <w:sz w:val="22"/>
          <w:szCs w:val="22"/>
        </w:rPr>
        <w:t xml:space="preserve">Figure S13 </w:t>
      </w:r>
      <w:r w:rsidRPr="002708F3">
        <w:rPr>
          <w:rFonts w:ascii="Garamond" w:hAnsi="Garamond"/>
          <w:b w:val="0"/>
          <w:i/>
          <w:color w:val="auto"/>
          <w:sz w:val="22"/>
          <w:szCs w:val="22"/>
        </w:rPr>
        <w:t xml:space="preserve">a) Representation of the unit cell of the </w:t>
      </w:r>
      <w:r>
        <w:rPr>
          <w:rFonts w:ascii="Garamond" w:hAnsi="Garamond"/>
          <w:b w:val="0"/>
          <w:i/>
          <w:color w:val="auto"/>
          <w:sz w:val="22"/>
          <w:szCs w:val="22"/>
        </w:rPr>
        <w:t>Square honeycomb in</w:t>
      </w:r>
      <w:r w:rsidRPr="002708F3">
        <w:rPr>
          <w:rFonts w:ascii="Garamond" w:hAnsi="Garamond"/>
          <w:b w:val="0"/>
          <w:i/>
          <w:color w:val="auto"/>
          <w:sz w:val="22"/>
          <w:szCs w:val="22"/>
        </w:rPr>
        <w:t xml:space="preserve"> Cartesian coordinates. b) The reciprocal lattice in the Fourier space, and its dimensions. The green area is the irreducible Brillouin zone, limited by points G, X,</w:t>
      </w:r>
      <w:r>
        <w:rPr>
          <w:rFonts w:ascii="Garamond" w:hAnsi="Garamond"/>
          <w:b w:val="0"/>
          <w:i/>
          <w:color w:val="auto"/>
          <w:sz w:val="22"/>
          <w:szCs w:val="22"/>
        </w:rPr>
        <w:t xml:space="preserve"> and</w:t>
      </w:r>
      <w:r w:rsidRPr="002708F3">
        <w:rPr>
          <w:rFonts w:ascii="Garamond" w:hAnsi="Garamond"/>
          <w:b w:val="0"/>
          <w:i/>
          <w:color w:val="auto"/>
          <w:sz w:val="22"/>
          <w:szCs w:val="22"/>
        </w:rPr>
        <w:t xml:space="preserve"> M.   </w:t>
      </w:r>
    </w:p>
    <w:p w14:paraId="0E3E11EB" w14:textId="77777777" w:rsidR="00A50EDA" w:rsidRPr="00E70B36" w:rsidRDefault="00A50EDA" w:rsidP="002708F3">
      <w:pPr>
        <w:spacing w:before="160"/>
        <w:jc w:val="both"/>
        <w:rPr>
          <w:rFonts w:ascii="Garamond" w:hAnsi="Garamond"/>
          <w:sz w:val="32"/>
          <w:szCs w:val="32"/>
        </w:rPr>
      </w:pPr>
      <w:r w:rsidRPr="00E70B36">
        <w:rPr>
          <w:rFonts w:ascii="Garamond" w:hAnsi="Garamond"/>
          <w:sz w:val="32"/>
          <w:szCs w:val="32"/>
        </w:rPr>
        <w:t>Explanation of each macro</w:t>
      </w:r>
    </w:p>
    <w:p w14:paraId="7E4223D5" w14:textId="77777777" w:rsidR="001D760B" w:rsidRPr="00E70B36" w:rsidRDefault="001D760B" w:rsidP="00C833A1">
      <w:pPr>
        <w:jc w:val="both"/>
        <w:rPr>
          <w:rFonts w:ascii="Garamond" w:hAnsi="Garamond"/>
          <w:sz w:val="24"/>
          <w:szCs w:val="24"/>
        </w:rPr>
      </w:pPr>
      <w:proofErr w:type="spellStart"/>
      <w:r w:rsidRPr="00E70B36">
        <w:rPr>
          <w:rFonts w:ascii="Garamond" w:hAnsi="Garamond"/>
          <w:sz w:val="24"/>
          <w:szCs w:val="24"/>
        </w:rPr>
        <w:t>Geom</w:t>
      </w:r>
      <w:proofErr w:type="spellEnd"/>
      <w:r w:rsidRPr="00E70B36">
        <w:rPr>
          <w:rFonts w:ascii="Garamond" w:hAnsi="Garamond"/>
          <w:sz w:val="24"/>
          <w:szCs w:val="24"/>
        </w:rPr>
        <w:t xml:space="preserve"> </w:t>
      </w:r>
    </w:p>
    <w:p w14:paraId="4A659CD0" w14:textId="77777777" w:rsidR="001D760B" w:rsidRPr="00E70B36" w:rsidRDefault="001D760B" w:rsidP="00C833A1">
      <w:pPr>
        <w:jc w:val="both"/>
        <w:rPr>
          <w:rFonts w:ascii="Garamond" w:hAnsi="Garamond"/>
          <w:sz w:val="24"/>
          <w:szCs w:val="24"/>
        </w:rPr>
      </w:pPr>
      <w:r w:rsidRPr="00E70B36">
        <w:rPr>
          <w:rFonts w:ascii="Garamond" w:hAnsi="Garamond"/>
          <w:sz w:val="24"/>
          <w:szCs w:val="24"/>
        </w:rPr>
        <w:t>Generates the geometry. Important commands:</w:t>
      </w:r>
    </w:p>
    <w:p w14:paraId="373DA9E9" w14:textId="77777777" w:rsidR="001D760B" w:rsidRPr="00E70B36" w:rsidRDefault="001D760B" w:rsidP="00C833A1">
      <w:pPr>
        <w:pStyle w:val="ListParagraph"/>
        <w:numPr>
          <w:ilvl w:val="0"/>
          <w:numId w:val="1"/>
        </w:numPr>
        <w:jc w:val="both"/>
        <w:rPr>
          <w:rFonts w:ascii="Garamond" w:hAnsi="Garamond"/>
          <w:sz w:val="24"/>
          <w:szCs w:val="24"/>
        </w:rPr>
      </w:pPr>
      <w:r w:rsidRPr="00E70B36">
        <w:rPr>
          <w:rFonts w:ascii="Garamond" w:hAnsi="Garamond"/>
          <w:sz w:val="24"/>
          <w:szCs w:val="24"/>
        </w:rPr>
        <w:t>k,</w:t>
      </w:r>
      <w:proofErr w:type="gramStart"/>
      <w:r w:rsidRPr="00E70B36">
        <w:rPr>
          <w:rFonts w:ascii="Garamond" w:hAnsi="Garamond"/>
          <w:sz w:val="24"/>
          <w:szCs w:val="24"/>
        </w:rPr>
        <w:t>1,-</w:t>
      </w:r>
      <w:proofErr w:type="gramEnd"/>
      <w:r w:rsidRPr="00E70B36">
        <w:rPr>
          <w:rFonts w:ascii="Garamond" w:hAnsi="Garamond"/>
          <w:sz w:val="24"/>
          <w:szCs w:val="24"/>
        </w:rPr>
        <w:t xml:space="preserve">10,10,0 -&gt; creates </w:t>
      </w:r>
      <w:proofErr w:type="spellStart"/>
      <w:r w:rsidRPr="00E70B36">
        <w:rPr>
          <w:rFonts w:ascii="Garamond" w:hAnsi="Garamond"/>
          <w:sz w:val="24"/>
          <w:szCs w:val="24"/>
        </w:rPr>
        <w:t>keypoint</w:t>
      </w:r>
      <w:proofErr w:type="spellEnd"/>
      <w:r w:rsidRPr="00E70B36">
        <w:rPr>
          <w:rFonts w:ascii="Garamond" w:hAnsi="Garamond"/>
          <w:sz w:val="24"/>
          <w:szCs w:val="24"/>
        </w:rPr>
        <w:t xml:space="preserve"> 1 at the location x=-10, y=10, z=0</w:t>
      </w:r>
    </w:p>
    <w:p w14:paraId="53AC1B06" w14:textId="77777777" w:rsidR="001D760B" w:rsidRPr="00E70B36" w:rsidRDefault="001D760B" w:rsidP="00C833A1">
      <w:pPr>
        <w:pStyle w:val="ListParagraph"/>
        <w:numPr>
          <w:ilvl w:val="0"/>
          <w:numId w:val="1"/>
        </w:numPr>
        <w:jc w:val="both"/>
        <w:rPr>
          <w:rFonts w:ascii="Garamond" w:hAnsi="Garamond"/>
          <w:sz w:val="24"/>
          <w:szCs w:val="24"/>
        </w:rPr>
      </w:pPr>
      <w:r w:rsidRPr="00E70B36">
        <w:rPr>
          <w:rFonts w:ascii="Garamond" w:hAnsi="Garamond"/>
          <w:sz w:val="24"/>
          <w:szCs w:val="24"/>
        </w:rPr>
        <w:t xml:space="preserve">l,1,2 -&gt; creates line from </w:t>
      </w:r>
      <w:proofErr w:type="spellStart"/>
      <w:r w:rsidRPr="00E70B36">
        <w:rPr>
          <w:rFonts w:ascii="Garamond" w:hAnsi="Garamond"/>
          <w:sz w:val="24"/>
          <w:szCs w:val="24"/>
        </w:rPr>
        <w:t>keypoint</w:t>
      </w:r>
      <w:proofErr w:type="spellEnd"/>
      <w:r w:rsidRPr="00E70B36">
        <w:rPr>
          <w:rFonts w:ascii="Garamond" w:hAnsi="Garamond"/>
          <w:sz w:val="24"/>
          <w:szCs w:val="24"/>
        </w:rPr>
        <w:t xml:space="preserve"> 1 to </w:t>
      </w:r>
      <w:proofErr w:type="spellStart"/>
      <w:r w:rsidRPr="00E70B36">
        <w:rPr>
          <w:rFonts w:ascii="Garamond" w:hAnsi="Garamond"/>
          <w:sz w:val="24"/>
          <w:szCs w:val="24"/>
        </w:rPr>
        <w:t>keypoint</w:t>
      </w:r>
      <w:proofErr w:type="spellEnd"/>
      <w:r w:rsidRPr="00E70B36">
        <w:rPr>
          <w:rFonts w:ascii="Garamond" w:hAnsi="Garamond"/>
          <w:sz w:val="24"/>
          <w:szCs w:val="24"/>
        </w:rPr>
        <w:t xml:space="preserve"> 2</w:t>
      </w:r>
    </w:p>
    <w:p w14:paraId="0C9584AF" w14:textId="0B64CA79" w:rsidR="001D760B" w:rsidRPr="00E70B36" w:rsidRDefault="001D760B" w:rsidP="00C833A1">
      <w:pPr>
        <w:pStyle w:val="ListParagraph"/>
        <w:numPr>
          <w:ilvl w:val="0"/>
          <w:numId w:val="1"/>
        </w:numPr>
        <w:jc w:val="both"/>
        <w:rPr>
          <w:rFonts w:ascii="Garamond" w:hAnsi="Garamond"/>
          <w:sz w:val="24"/>
          <w:szCs w:val="24"/>
        </w:rPr>
      </w:pPr>
      <w:r w:rsidRPr="00E70B36">
        <w:rPr>
          <w:rFonts w:ascii="Garamond" w:hAnsi="Garamond"/>
          <w:sz w:val="24"/>
          <w:szCs w:val="24"/>
        </w:rPr>
        <w:lastRenderedPageBreak/>
        <w:t>*</w:t>
      </w:r>
      <w:proofErr w:type="gramStart"/>
      <w:r w:rsidRPr="00E70B36">
        <w:rPr>
          <w:rFonts w:ascii="Garamond" w:hAnsi="Garamond"/>
          <w:sz w:val="24"/>
          <w:szCs w:val="24"/>
        </w:rPr>
        <w:t>ask,L</w:t>
      </w:r>
      <w:proofErr w:type="gramEnd"/>
      <w:r w:rsidRPr="00E70B36">
        <w:rPr>
          <w:rFonts w:ascii="Garamond" w:hAnsi="Garamond"/>
          <w:sz w:val="24"/>
          <w:szCs w:val="24"/>
        </w:rPr>
        <w:t>,length,</w:t>
      </w:r>
      <w:r w:rsidR="00A41ED4">
        <w:rPr>
          <w:rFonts w:ascii="Garamond" w:hAnsi="Garamond"/>
          <w:sz w:val="24"/>
          <w:szCs w:val="24"/>
        </w:rPr>
        <w:t>1</w:t>
      </w:r>
      <w:r w:rsidRPr="00E70B36">
        <w:rPr>
          <w:rFonts w:ascii="Garamond" w:hAnsi="Garamond"/>
          <w:sz w:val="24"/>
          <w:szCs w:val="24"/>
        </w:rPr>
        <w:t xml:space="preserve">0 -&gt; prompts a window to ask the user “length”, stores the value in a variable “L”, if user presses enter without filling any value the default length will be </w:t>
      </w:r>
      <w:r w:rsidR="00A41ED4">
        <w:rPr>
          <w:rFonts w:ascii="Garamond" w:hAnsi="Garamond"/>
          <w:sz w:val="24"/>
          <w:szCs w:val="24"/>
        </w:rPr>
        <w:t>1</w:t>
      </w:r>
      <w:r w:rsidRPr="00E70B36">
        <w:rPr>
          <w:rFonts w:ascii="Garamond" w:hAnsi="Garamond"/>
          <w:sz w:val="24"/>
          <w:szCs w:val="24"/>
        </w:rPr>
        <w:t>0.</w:t>
      </w:r>
    </w:p>
    <w:p w14:paraId="7D9E73E2" w14:textId="43776AE1" w:rsidR="00A50EDA" w:rsidRPr="00E70B36" w:rsidRDefault="001F0699" w:rsidP="00C833A1">
      <w:pPr>
        <w:jc w:val="both"/>
        <w:rPr>
          <w:rFonts w:ascii="Garamond" w:hAnsi="Garamond"/>
          <w:sz w:val="24"/>
          <w:szCs w:val="24"/>
        </w:rPr>
      </w:pPr>
      <w:proofErr w:type="spellStart"/>
      <w:r w:rsidRPr="00E70B36">
        <w:rPr>
          <w:rFonts w:ascii="Garamond" w:hAnsi="Garamond"/>
          <w:sz w:val="24"/>
          <w:szCs w:val="24"/>
        </w:rPr>
        <w:t>M</w:t>
      </w:r>
      <w:r w:rsidR="00A41ED4">
        <w:rPr>
          <w:rFonts w:ascii="Garamond" w:hAnsi="Garamond"/>
          <w:sz w:val="24"/>
          <w:szCs w:val="24"/>
        </w:rPr>
        <w:t>atandmesh</w:t>
      </w:r>
      <w:proofErr w:type="spellEnd"/>
    </w:p>
    <w:p w14:paraId="42D0B2B7" w14:textId="77777777" w:rsidR="001F0699" w:rsidRPr="00E70B36" w:rsidRDefault="001F0699" w:rsidP="00C833A1">
      <w:pPr>
        <w:jc w:val="both"/>
        <w:rPr>
          <w:rFonts w:ascii="Garamond" w:hAnsi="Garamond"/>
          <w:sz w:val="24"/>
          <w:szCs w:val="24"/>
        </w:rPr>
      </w:pPr>
      <w:r w:rsidRPr="00E70B36">
        <w:rPr>
          <w:rFonts w:ascii="Garamond" w:hAnsi="Garamond"/>
          <w:sz w:val="24"/>
          <w:szCs w:val="24"/>
        </w:rPr>
        <w:t>Creates the mesh. Important commands:</w:t>
      </w:r>
    </w:p>
    <w:p w14:paraId="5B64FC02" w14:textId="4486DE88" w:rsidR="001F0699" w:rsidRDefault="001F0699" w:rsidP="00C833A1">
      <w:pPr>
        <w:pStyle w:val="ListParagraph"/>
        <w:numPr>
          <w:ilvl w:val="0"/>
          <w:numId w:val="1"/>
        </w:numPr>
        <w:jc w:val="both"/>
        <w:rPr>
          <w:rFonts w:ascii="Garamond" w:hAnsi="Garamond"/>
          <w:sz w:val="24"/>
          <w:szCs w:val="24"/>
        </w:rPr>
      </w:pPr>
      <w:r w:rsidRPr="00E70B36">
        <w:rPr>
          <w:rFonts w:ascii="Garamond" w:hAnsi="Garamond"/>
          <w:sz w:val="24"/>
          <w:szCs w:val="24"/>
        </w:rPr>
        <w:t>et,</w:t>
      </w:r>
      <w:proofErr w:type="gramStart"/>
      <w:r w:rsidRPr="00E70B36">
        <w:rPr>
          <w:rFonts w:ascii="Garamond" w:hAnsi="Garamond"/>
          <w:sz w:val="24"/>
          <w:szCs w:val="24"/>
        </w:rPr>
        <w:t>1,</w:t>
      </w:r>
      <w:r w:rsidR="00A41ED4">
        <w:rPr>
          <w:rFonts w:ascii="Garamond" w:hAnsi="Garamond"/>
          <w:sz w:val="24"/>
          <w:szCs w:val="24"/>
        </w:rPr>
        <w:t>beam</w:t>
      </w:r>
      <w:proofErr w:type="gramEnd"/>
      <w:r w:rsidRPr="00E70B36">
        <w:rPr>
          <w:rFonts w:ascii="Garamond" w:hAnsi="Garamond"/>
          <w:sz w:val="24"/>
          <w:szCs w:val="24"/>
        </w:rPr>
        <w:t>18</w:t>
      </w:r>
      <w:r w:rsidR="00A41ED4">
        <w:rPr>
          <w:rFonts w:ascii="Garamond" w:hAnsi="Garamond"/>
          <w:sz w:val="24"/>
          <w:szCs w:val="24"/>
        </w:rPr>
        <w:t>8</w:t>
      </w:r>
      <w:r w:rsidRPr="00E70B36">
        <w:rPr>
          <w:rFonts w:ascii="Garamond" w:hAnsi="Garamond"/>
          <w:sz w:val="24"/>
          <w:szCs w:val="24"/>
        </w:rPr>
        <w:t xml:space="preserve"> -&gt; creates element type 1 as shell18</w:t>
      </w:r>
      <w:r w:rsidR="00A41ED4">
        <w:rPr>
          <w:rFonts w:ascii="Garamond" w:hAnsi="Garamond"/>
          <w:sz w:val="24"/>
          <w:szCs w:val="24"/>
        </w:rPr>
        <w:t>8</w:t>
      </w:r>
    </w:p>
    <w:p w14:paraId="3918277D" w14:textId="6B2F9E81" w:rsidR="00A41ED4" w:rsidRPr="00A41ED4" w:rsidRDefault="00A41ED4" w:rsidP="00A41ED4">
      <w:pPr>
        <w:pStyle w:val="ListParagraph"/>
        <w:numPr>
          <w:ilvl w:val="0"/>
          <w:numId w:val="1"/>
        </w:numPr>
        <w:jc w:val="both"/>
        <w:rPr>
          <w:rFonts w:ascii="Garamond" w:hAnsi="Garamond"/>
          <w:sz w:val="24"/>
          <w:szCs w:val="24"/>
        </w:rPr>
      </w:pPr>
      <w:r w:rsidRPr="00A41ED4">
        <w:rPr>
          <w:rFonts w:ascii="Garamond" w:hAnsi="Garamond"/>
          <w:sz w:val="24"/>
          <w:szCs w:val="24"/>
        </w:rPr>
        <w:t>sectype,</w:t>
      </w:r>
      <w:proofErr w:type="gramStart"/>
      <w:r w:rsidRPr="00A41ED4">
        <w:rPr>
          <w:rFonts w:ascii="Garamond" w:hAnsi="Garamond"/>
          <w:sz w:val="24"/>
          <w:szCs w:val="24"/>
        </w:rPr>
        <w:t>1,beam</w:t>
      </w:r>
      <w:proofErr w:type="gramEnd"/>
      <w:r w:rsidRPr="00A41ED4">
        <w:rPr>
          <w:rFonts w:ascii="Garamond" w:hAnsi="Garamond"/>
          <w:sz w:val="24"/>
          <w:szCs w:val="24"/>
        </w:rPr>
        <w:t>,rect</w:t>
      </w:r>
      <w:r>
        <w:rPr>
          <w:rFonts w:ascii="Garamond" w:hAnsi="Garamond"/>
          <w:sz w:val="24"/>
          <w:szCs w:val="24"/>
        </w:rPr>
        <w:t xml:space="preserve"> </w:t>
      </w:r>
      <w:r w:rsidRPr="00E70B36">
        <w:rPr>
          <w:rFonts w:ascii="Garamond" w:hAnsi="Garamond"/>
          <w:sz w:val="24"/>
          <w:szCs w:val="24"/>
        </w:rPr>
        <w:t xml:space="preserve">-&gt; creates a </w:t>
      </w:r>
      <w:r>
        <w:rPr>
          <w:rFonts w:ascii="Garamond" w:hAnsi="Garamond"/>
          <w:sz w:val="24"/>
          <w:szCs w:val="24"/>
        </w:rPr>
        <w:t xml:space="preserve">rectangular </w:t>
      </w:r>
      <w:r w:rsidRPr="00E70B36">
        <w:rPr>
          <w:rFonts w:ascii="Garamond" w:hAnsi="Garamond"/>
          <w:sz w:val="24"/>
          <w:szCs w:val="24"/>
        </w:rPr>
        <w:t xml:space="preserve">section for the </w:t>
      </w:r>
      <w:r>
        <w:rPr>
          <w:rFonts w:ascii="Garamond" w:hAnsi="Garamond"/>
          <w:sz w:val="24"/>
          <w:szCs w:val="24"/>
        </w:rPr>
        <w:t>beam</w:t>
      </w:r>
    </w:p>
    <w:p w14:paraId="6EAFC604" w14:textId="73B836EA" w:rsidR="00A41ED4" w:rsidRPr="00A41ED4" w:rsidRDefault="00A41ED4" w:rsidP="00A41ED4">
      <w:pPr>
        <w:pStyle w:val="ListParagraph"/>
        <w:numPr>
          <w:ilvl w:val="0"/>
          <w:numId w:val="1"/>
        </w:numPr>
        <w:jc w:val="both"/>
        <w:rPr>
          <w:rFonts w:ascii="Garamond" w:hAnsi="Garamond"/>
          <w:sz w:val="24"/>
          <w:szCs w:val="24"/>
        </w:rPr>
      </w:pPr>
      <w:proofErr w:type="gramStart"/>
      <w:r w:rsidRPr="00A41ED4">
        <w:rPr>
          <w:rFonts w:ascii="Garamond" w:hAnsi="Garamond"/>
          <w:sz w:val="24"/>
          <w:szCs w:val="24"/>
        </w:rPr>
        <w:t>secdata,d</w:t>
      </w:r>
      <w:proofErr w:type="gramEnd"/>
      <w:r w:rsidRPr="00A41ED4">
        <w:rPr>
          <w:rFonts w:ascii="Garamond" w:hAnsi="Garamond"/>
          <w:sz w:val="24"/>
          <w:szCs w:val="24"/>
        </w:rPr>
        <w:t>,1</w:t>
      </w:r>
      <w:r>
        <w:rPr>
          <w:rFonts w:ascii="Garamond" w:hAnsi="Garamond"/>
          <w:sz w:val="24"/>
          <w:szCs w:val="24"/>
        </w:rPr>
        <w:t xml:space="preserve"> -&gt;</w:t>
      </w:r>
      <w:r w:rsidRPr="00A41ED4">
        <w:rPr>
          <w:rFonts w:ascii="Garamond" w:hAnsi="Garamond"/>
          <w:sz w:val="24"/>
          <w:szCs w:val="24"/>
        </w:rPr>
        <w:t xml:space="preserve"> </w:t>
      </w:r>
      <w:r w:rsidRPr="00E70B36">
        <w:rPr>
          <w:rFonts w:ascii="Garamond" w:hAnsi="Garamond"/>
          <w:sz w:val="24"/>
          <w:szCs w:val="24"/>
        </w:rPr>
        <w:t xml:space="preserve">assigns </w:t>
      </w:r>
      <w:r>
        <w:rPr>
          <w:rFonts w:ascii="Garamond" w:hAnsi="Garamond"/>
          <w:sz w:val="24"/>
          <w:szCs w:val="24"/>
        </w:rPr>
        <w:t>height</w:t>
      </w:r>
      <w:r w:rsidRPr="00E70B36">
        <w:rPr>
          <w:rFonts w:ascii="Garamond" w:hAnsi="Garamond"/>
          <w:sz w:val="24"/>
          <w:szCs w:val="24"/>
        </w:rPr>
        <w:t xml:space="preserve"> </w:t>
      </w:r>
      <w:r>
        <w:rPr>
          <w:rFonts w:ascii="Garamond" w:hAnsi="Garamond"/>
          <w:sz w:val="24"/>
          <w:szCs w:val="24"/>
        </w:rPr>
        <w:t>d</w:t>
      </w:r>
      <w:r w:rsidRPr="00E70B36">
        <w:rPr>
          <w:rFonts w:ascii="Garamond" w:hAnsi="Garamond"/>
          <w:sz w:val="24"/>
          <w:szCs w:val="24"/>
        </w:rPr>
        <w:t xml:space="preserve"> to the section</w:t>
      </w:r>
      <w:r>
        <w:rPr>
          <w:rFonts w:ascii="Garamond" w:hAnsi="Garamond"/>
          <w:sz w:val="24"/>
          <w:szCs w:val="24"/>
        </w:rPr>
        <w:t xml:space="preserve"> and depth 1</w:t>
      </w:r>
    </w:p>
    <w:p w14:paraId="684C7EF6" w14:textId="2205A803" w:rsidR="00A41ED4" w:rsidRPr="00A41ED4" w:rsidRDefault="00A41ED4" w:rsidP="00A41ED4">
      <w:pPr>
        <w:pStyle w:val="ListParagraph"/>
        <w:numPr>
          <w:ilvl w:val="0"/>
          <w:numId w:val="1"/>
        </w:numPr>
        <w:jc w:val="both"/>
        <w:rPr>
          <w:rFonts w:ascii="Garamond" w:hAnsi="Garamond"/>
          <w:sz w:val="24"/>
          <w:szCs w:val="24"/>
        </w:rPr>
      </w:pPr>
      <w:proofErr w:type="gramStart"/>
      <w:r w:rsidRPr="00A41ED4">
        <w:rPr>
          <w:rFonts w:ascii="Garamond" w:hAnsi="Garamond"/>
          <w:sz w:val="24"/>
          <w:szCs w:val="24"/>
        </w:rPr>
        <w:t>mp,ex</w:t>
      </w:r>
      <w:proofErr w:type="gramEnd"/>
      <w:r w:rsidRPr="00A41ED4">
        <w:rPr>
          <w:rFonts w:ascii="Garamond" w:hAnsi="Garamond"/>
          <w:sz w:val="24"/>
          <w:szCs w:val="24"/>
        </w:rPr>
        <w:t>,1,E</w:t>
      </w:r>
      <w:r>
        <w:rPr>
          <w:rFonts w:ascii="Garamond" w:hAnsi="Garamond"/>
          <w:sz w:val="24"/>
          <w:szCs w:val="24"/>
        </w:rPr>
        <w:t xml:space="preserve"> </w:t>
      </w:r>
      <w:r w:rsidRPr="00FB0A9F">
        <w:rPr>
          <w:rFonts w:ascii="Garamond" w:hAnsi="Garamond"/>
          <w:sz w:val="24"/>
          <w:szCs w:val="24"/>
        </w:rPr>
        <w:t xml:space="preserve">-&gt; </w:t>
      </w:r>
      <w:r w:rsidR="00FB0A9F">
        <w:rPr>
          <w:rFonts w:ascii="Garamond" w:hAnsi="Garamond"/>
          <w:sz w:val="24"/>
          <w:szCs w:val="24"/>
        </w:rPr>
        <w:t>Assigns Young’s modulus E</w:t>
      </w:r>
      <w:r w:rsidRPr="00FB0A9F">
        <w:rPr>
          <w:rFonts w:ascii="Garamond" w:hAnsi="Garamond"/>
          <w:sz w:val="24"/>
          <w:szCs w:val="24"/>
        </w:rPr>
        <w:t xml:space="preserve"> for material 1.</w:t>
      </w:r>
    </w:p>
    <w:p w14:paraId="59AF98C7" w14:textId="4B95394F" w:rsidR="00A41ED4" w:rsidRPr="00FB0A9F" w:rsidRDefault="00A41ED4" w:rsidP="00FB0A9F">
      <w:pPr>
        <w:pStyle w:val="ListParagraph"/>
        <w:numPr>
          <w:ilvl w:val="0"/>
          <w:numId w:val="1"/>
        </w:numPr>
        <w:jc w:val="both"/>
        <w:rPr>
          <w:rFonts w:ascii="Garamond" w:hAnsi="Garamond"/>
          <w:sz w:val="24"/>
          <w:szCs w:val="24"/>
        </w:rPr>
      </w:pPr>
      <w:proofErr w:type="gramStart"/>
      <w:r w:rsidRPr="00A41ED4">
        <w:rPr>
          <w:rFonts w:ascii="Garamond" w:hAnsi="Garamond"/>
          <w:sz w:val="24"/>
          <w:szCs w:val="24"/>
        </w:rPr>
        <w:t>mp,nuxy</w:t>
      </w:r>
      <w:proofErr w:type="gramEnd"/>
      <w:r w:rsidRPr="00A41ED4">
        <w:rPr>
          <w:rFonts w:ascii="Garamond" w:hAnsi="Garamond"/>
          <w:sz w:val="24"/>
          <w:szCs w:val="24"/>
        </w:rPr>
        <w:t>,1,0.3</w:t>
      </w:r>
      <w:r w:rsidR="00FB0A9F">
        <w:rPr>
          <w:rFonts w:ascii="Garamond" w:hAnsi="Garamond"/>
          <w:sz w:val="24"/>
          <w:szCs w:val="24"/>
        </w:rPr>
        <w:t xml:space="preserve"> </w:t>
      </w:r>
      <w:r w:rsidR="00FB0A9F" w:rsidRPr="00E70B36">
        <w:rPr>
          <w:rFonts w:ascii="Garamond" w:hAnsi="Garamond"/>
          <w:sz w:val="24"/>
          <w:szCs w:val="24"/>
        </w:rPr>
        <w:t>-&gt; Poisson ration equals 0.3.</w:t>
      </w:r>
    </w:p>
    <w:p w14:paraId="4084FC56" w14:textId="2C87D048" w:rsidR="00A41ED4" w:rsidRPr="00A41ED4" w:rsidRDefault="00A41ED4" w:rsidP="00A41ED4">
      <w:pPr>
        <w:pStyle w:val="ListParagraph"/>
        <w:numPr>
          <w:ilvl w:val="0"/>
          <w:numId w:val="1"/>
        </w:numPr>
        <w:jc w:val="both"/>
        <w:rPr>
          <w:rFonts w:ascii="Garamond" w:hAnsi="Garamond"/>
          <w:sz w:val="24"/>
          <w:szCs w:val="24"/>
        </w:rPr>
      </w:pPr>
      <w:proofErr w:type="gramStart"/>
      <w:r w:rsidRPr="00A41ED4">
        <w:rPr>
          <w:rFonts w:ascii="Garamond" w:hAnsi="Garamond"/>
          <w:sz w:val="24"/>
          <w:szCs w:val="24"/>
        </w:rPr>
        <w:t>mp,dens</w:t>
      </w:r>
      <w:proofErr w:type="gramEnd"/>
      <w:r w:rsidRPr="00A41ED4">
        <w:rPr>
          <w:rFonts w:ascii="Garamond" w:hAnsi="Garamond"/>
          <w:sz w:val="24"/>
          <w:szCs w:val="24"/>
        </w:rPr>
        <w:t>,1,ro</w:t>
      </w:r>
      <w:r w:rsidR="00FB0A9F">
        <w:rPr>
          <w:rFonts w:ascii="Garamond" w:hAnsi="Garamond"/>
          <w:sz w:val="24"/>
          <w:szCs w:val="24"/>
        </w:rPr>
        <w:t xml:space="preserve"> -&gt; Assigns density </w:t>
      </w:r>
      <w:proofErr w:type="spellStart"/>
      <w:r w:rsidR="00FB0A9F">
        <w:rPr>
          <w:rFonts w:ascii="Garamond" w:hAnsi="Garamond"/>
          <w:sz w:val="24"/>
          <w:szCs w:val="24"/>
        </w:rPr>
        <w:t>ro</w:t>
      </w:r>
      <w:proofErr w:type="spellEnd"/>
      <w:r w:rsidR="00FB0A9F">
        <w:rPr>
          <w:rFonts w:ascii="Garamond" w:hAnsi="Garamond"/>
          <w:sz w:val="24"/>
          <w:szCs w:val="24"/>
        </w:rPr>
        <w:t xml:space="preserve"> to material 1.</w:t>
      </w:r>
    </w:p>
    <w:p w14:paraId="48D13440" w14:textId="6F1FE408" w:rsidR="00A41ED4" w:rsidRPr="00A41ED4" w:rsidRDefault="00A41ED4" w:rsidP="00A41ED4">
      <w:pPr>
        <w:pStyle w:val="ListParagraph"/>
        <w:numPr>
          <w:ilvl w:val="0"/>
          <w:numId w:val="1"/>
        </w:numPr>
        <w:jc w:val="both"/>
        <w:rPr>
          <w:rFonts w:ascii="Garamond" w:hAnsi="Garamond"/>
          <w:sz w:val="24"/>
          <w:szCs w:val="24"/>
        </w:rPr>
      </w:pPr>
      <w:proofErr w:type="spellStart"/>
      <w:proofErr w:type="gramStart"/>
      <w:r w:rsidRPr="00A41ED4">
        <w:rPr>
          <w:rFonts w:ascii="Garamond" w:hAnsi="Garamond"/>
          <w:sz w:val="24"/>
          <w:szCs w:val="24"/>
        </w:rPr>
        <w:t>lsel,all</w:t>
      </w:r>
      <w:proofErr w:type="spellEnd"/>
      <w:proofErr w:type="gramEnd"/>
      <w:r w:rsidR="00FB0A9F">
        <w:rPr>
          <w:rFonts w:ascii="Garamond" w:hAnsi="Garamond"/>
          <w:sz w:val="24"/>
          <w:szCs w:val="24"/>
        </w:rPr>
        <w:t xml:space="preserve"> -&gt; select all lines</w:t>
      </w:r>
    </w:p>
    <w:p w14:paraId="1CCE6041" w14:textId="56DAA727" w:rsidR="00A41ED4" w:rsidRPr="00FB0A9F" w:rsidRDefault="00A41ED4" w:rsidP="00FB0A9F">
      <w:pPr>
        <w:pStyle w:val="ListParagraph"/>
        <w:numPr>
          <w:ilvl w:val="0"/>
          <w:numId w:val="1"/>
        </w:numPr>
        <w:jc w:val="both"/>
        <w:rPr>
          <w:rFonts w:ascii="Garamond" w:hAnsi="Garamond"/>
          <w:sz w:val="24"/>
          <w:szCs w:val="24"/>
        </w:rPr>
      </w:pPr>
      <w:r w:rsidRPr="00A41ED4">
        <w:rPr>
          <w:rFonts w:ascii="Garamond" w:hAnsi="Garamond"/>
          <w:sz w:val="24"/>
          <w:szCs w:val="24"/>
        </w:rPr>
        <w:t>latt,1,1,1</w:t>
      </w:r>
      <w:proofErr w:type="gramStart"/>
      <w:r w:rsidRPr="00A41ED4">
        <w:rPr>
          <w:rFonts w:ascii="Garamond" w:hAnsi="Garamond"/>
          <w:sz w:val="24"/>
          <w:szCs w:val="24"/>
        </w:rPr>
        <w:t>, ,</w:t>
      </w:r>
      <w:proofErr w:type="gramEnd"/>
      <w:r w:rsidRPr="00A41ED4">
        <w:rPr>
          <w:rFonts w:ascii="Garamond" w:hAnsi="Garamond"/>
          <w:sz w:val="24"/>
          <w:szCs w:val="24"/>
        </w:rPr>
        <w:t xml:space="preserve"> , ,1</w:t>
      </w:r>
      <w:r w:rsidR="00FB0A9F">
        <w:rPr>
          <w:rFonts w:ascii="Garamond" w:hAnsi="Garamond"/>
          <w:sz w:val="24"/>
          <w:szCs w:val="24"/>
        </w:rPr>
        <w:t xml:space="preserve"> -&gt; </w:t>
      </w:r>
      <w:r w:rsidR="00FB0A9F" w:rsidRPr="00E70B36">
        <w:rPr>
          <w:rFonts w:ascii="Garamond" w:hAnsi="Garamond"/>
          <w:sz w:val="24"/>
          <w:szCs w:val="24"/>
        </w:rPr>
        <w:t xml:space="preserve">assigns material 1, element type 1, and section type 1 to the unmeshed </w:t>
      </w:r>
      <w:r w:rsidR="00FB0A9F">
        <w:rPr>
          <w:rFonts w:ascii="Garamond" w:hAnsi="Garamond"/>
          <w:sz w:val="24"/>
          <w:szCs w:val="24"/>
        </w:rPr>
        <w:t>lines</w:t>
      </w:r>
      <w:r w:rsidR="00FB0A9F" w:rsidRPr="00E70B36">
        <w:rPr>
          <w:rFonts w:ascii="Garamond" w:hAnsi="Garamond"/>
          <w:sz w:val="24"/>
          <w:szCs w:val="24"/>
        </w:rPr>
        <w:t>.</w:t>
      </w:r>
    </w:p>
    <w:p w14:paraId="344F71C2" w14:textId="17749C50" w:rsidR="00A41ED4" w:rsidRPr="00A41ED4" w:rsidRDefault="00A41ED4" w:rsidP="00A41ED4">
      <w:pPr>
        <w:pStyle w:val="ListParagraph"/>
        <w:numPr>
          <w:ilvl w:val="0"/>
          <w:numId w:val="1"/>
        </w:numPr>
        <w:jc w:val="both"/>
        <w:rPr>
          <w:rFonts w:ascii="Garamond" w:hAnsi="Garamond"/>
          <w:sz w:val="24"/>
          <w:szCs w:val="24"/>
        </w:rPr>
      </w:pPr>
      <w:proofErr w:type="spellStart"/>
      <w:proofErr w:type="gramStart"/>
      <w:r w:rsidRPr="00A41ED4">
        <w:rPr>
          <w:rFonts w:ascii="Garamond" w:hAnsi="Garamond"/>
          <w:sz w:val="24"/>
          <w:szCs w:val="24"/>
        </w:rPr>
        <w:t>esize</w:t>
      </w:r>
      <w:proofErr w:type="spellEnd"/>
      <w:r w:rsidRPr="00A41ED4">
        <w:rPr>
          <w:rFonts w:ascii="Garamond" w:hAnsi="Garamond"/>
          <w:sz w:val="24"/>
          <w:szCs w:val="24"/>
        </w:rPr>
        <w:t>,,</w:t>
      </w:r>
      <w:proofErr w:type="gramEnd"/>
      <w:r w:rsidRPr="00A41ED4">
        <w:rPr>
          <w:rFonts w:ascii="Garamond" w:hAnsi="Garamond"/>
          <w:sz w:val="24"/>
          <w:szCs w:val="24"/>
        </w:rPr>
        <w:t>ne</w:t>
      </w:r>
      <w:r w:rsidR="00FB0A9F">
        <w:rPr>
          <w:rFonts w:ascii="Garamond" w:hAnsi="Garamond"/>
          <w:sz w:val="24"/>
          <w:szCs w:val="24"/>
        </w:rPr>
        <w:t xml:space="preserve"> -&gt; assigns number of elements per line “ne”</w:t>
      </w:r>
    </w:p>
    <w:p w14:paraId="0513DD81" w14:textId="27C2CF1F" w:rsidR="00A41ED4" w:rsidRDefault="00A41ED4" w:rsidP="00A41ED4">
      <w:pPr>
        <w:pStyle w:val="ListParagraph"/>
        <w:numPr>
          <w:ilvl w:val="0"/>
          <w:numId w:val="1"/>
        </w:numPr>
        <w:jc w:val="both"/>
        <w:rPr>
          <w:rFonts w:ascii="Garamond" w:hAnsi="Garamond"/>
          <w:sz w:val="24"/>
          <w:szCs w:val="24"/>
        </w:rPr>
      </w:pPr>
      <w:r w:rsidRPr="00A41ED4">
        <w:rPr>
          <w:rFonts w:ascii="Garamond" w:hAnsi="Garamond"/>
          <w:sz w:val="24"/>
          <w:szCs w:val="24"/>
        </w:rPr>
        <w:t>lmesh,1,8</w:t>
      </w:r>
      <w:r w:rsidR="00FB0A9F">
        <w:rPr>
          <w:rFonts w:ascii="Garamond" w:hAnsi="Garamond"/>
          <w:sz w:val="24"/>
          <w:szCs w:val="24"/>
        </w:rPr>
        <w:t xml:space="preserve"> -&gt; Mesh lines </w:t>
      </w:r>
    </w:p>
    <w:p w14:paraId="3403A094" w14:textId="58210941" w:rsidR="00FB0A9F" w:rsidRPr="00FB0A9F" w:rsidRDefault="00FB0A9F" w:rsidP="00FB0A9F">
      <w:pPr>
        <w:pStyle w:val="ListParagraph"/>
        <w:numPr>
          <w:ilvl w:val="0"/>
          <w:numId w:val="1"/>
        </w:numPr>
        <w:jc w:val="both"/>
        <w:rPr>
          <w:rFonts w:ascii="Garamond" w:hAnsi="Garamond"/>
          <w:sz w:val="24"/>
          <w:szCs w:val="24"/>
        </w:rPr>
      </w:pPr>
      <w:proofErr w:type="gramStart"/>
      <w:r w:rsidRPr="00FB0A9F">
        <w:rPr>
          <w:rFonts w:ascii="Garamond" w:hAnsi="Garamond"/>
          <w:sz w:val="24"/>
          <w:szCs w:val="24"/>
        </w:rPr>
        <w:t>nsel,s</w:t>
      </w:r>
      <w:proofErr w:type="gramEnd"/>
      <w:r w:rsidRPr="00FB0A9F">
        <w:rPr>
          <w:rFonts w:ascii="Garamond" w:hAnsi="Garamond"/>
          <w:sz w:val="24"/>
          <w:szCs w:val="24"/>
        </w:rPr>
        <w:t>,loc,x,0</w:t>
      </w:r>
      <w:r>
        <w:rPr>
          <w:rFonts w:ascii="Garamond" w:hAnsi="Garamond"/>
          <w:sz w:val="24"/>
          <w:szCs w:val="24"/>
        </w:rPr>
        <w:t xml:space="preserve"> -&gt; select nodes located at x=0</w:t>
      </w:r>
    </w:p>
    <w:p w14:paraId="0A342D4E" w14:textId="556E4ACC" w:rsidR="00FB0A9F" w:rsidRPr="00FB0A9F" w:rsidRDefault="00FB0A9F" w:rsidP="00FB0A9F">
      <w:pPr>
        <w:pStyle w:val="ListParagraph"/>
        <w:numPr>
          <w:ilvl w:val="0"/>
          <w:numId w:val="1"/>
        </w:numPr>
        <w:jc w:val="both"/>
        <w:rPr>
          <w:rFonts w:ascii="Garamond" w:hAnsi="Garamond"/>
          <w:sz w:val="24"/>
          <w:szCs w:val="24"/>
        </w:rPr>
      </w:pPr>
      <w:proofErr w:type="gramStart"/>
      <w:r w:rsidRPr="00FB0A9F">
        <w:rPr>
          <w:rFonts w:ascii="Garamond" w:hAnsi="Garamond"/>
          <w:sz w:val="24"/>
          <w:szCs w:val="24"/>
        </w:rPr>
        <w:t>nsel,r</w:t>
      </w:r>
      <w:proofErr w:type="gramEnd"/>
      <w:r w:rsidRPr="00FB0A9F">
        <w:rPr>
          <w:rFonts w:ascii="Garamond" w:hAnsi="Garamond"/>
          <w:sz w:val="24"/>
          <w:szCs w:val="24"/>
        </w:rPr>
        <w:t>,loc,y,0.5*L</w:t>
      </w:r>
      <w:r w:rsidRPr="00FB0A9F">
        <w:rPr>
          <w:rFonts w:ascii="Garamond" w:hAnsi="Garamond"/>
          <w:sz w:val="24"/>
          <w:szCs w:val="24"/>
        </w:rPr>
        <w:t xml:space="preserve"> -&gt; </w:t>
      </w:r>
      <w:r>
        <w:rPr>
          <w:rFonts w:ascii="Garamond" w:hAnsi="Garamond"/>
          <w:sz w:val="24"/>
          <w:szCs w:val="24"/>
        </w:rPr>
        <w:t>among the selected nodes, select the node located at y=0</w:t>
      </w:r>
    </w:p>
    <w:p w14:paraId="77908F8E" w14:textId="22235320" w:rsidR="00FB0A9F" w:rsidRPr="00E70B36" w:rsidRDefault="00FB0A9F" w:rsidP="00FB0A9F">
      <w:pPr>
        <w:pStyle w:val="ListParagraph"/>
        <w:numPr>
          <w:ilvl w:val="0"/>
          <w:numId w:val="1"/>
        </w:numPr>
        <w:jc w:val="both"/>
        <w:rPr>
          <w:rFonts w:ascii="Garamond" w:hAnsi="Garamond"/>
          <w:sz w:val="24"/>
          <w:szCs w:val="24"/>
        </w:rPr>
      </w:pPr>
      <w:r w:rsidRPr="00FB0A9F">
        <w:rPr>
          <w:rFonts w:ascii="Garamond" w:hAnsi="Garamond"/>
          <w:sz w:val="24"/>
          <w:szCs w:val="24"/>
        </w:rPr>
        <w:t>*</w:t>
      </w:r>
      <w:proofErr w:type="gramStart"/>
      <w:r w:rsidRPr="00FB0A9F">
        <w:rPr>
          <w:rFonts w:ascii="Garamond" w:hAnsi="Garamond"/>
          <w:sz w:val="24"/>
          <w:szCs w:val="24"/>
        </w:rPr>
        <w:t>get,ntreal</w:t>
      </w:r>
      <w:proofErr w:type="gramEnd"/>
      <w:r w:rsidRPr="00FB0A9F">
        <w:rPr>
          <w:rFonts w:ascii="Garamond" w:hAnsi="Garamond"/>
          <w:sz w:val="24"/>
          <w:szCs w:val="24"/>
        </w:rPr>
        <w:t>,node,,</w:t>
      </w:r>
      <w:proofErr w:type="spellStart"/>
      <w:r w:rsidRPr="00FB0A9F">
        <w:rPr>
          <w:rFonts w:ascii="Garamond" w:hAnsi="Garamond"/>
          <w:sz w:val="24"/>
          <w:szCs w:val="24"/>
        </w:rPr>
        <w:t>num,max</w:t>
      </w:r>
      <w:proofErr w:type="spellEnd"/>
      <w:r>
        <w:rPr>
          <w:rFonts w:ascii="Garamond" w:hAnsi="Garamond"/>
          <w:sz w:val="24"/>
          <w:szCs w:val="24"/>
        </w:rPr>
        <w:t xml:space="preserve"> -&gt; assign </w:t>
      </w:r>
      <w:proofErr w:type="spellStart"/>
      <w:r>
        <w:rPr>
          <w:rFonts w:ascii="Garamond" w:hAnsi="Garamond"/>
          <w:sz w:val="24"/>
          <w:szCs w:val="24"/>
        </w:rPr>
        <w:t>ntreal</w:t>
      </w:r>
      <w:proofErr w:type="spellEnd"/>
      <w:r>
        <w:rPr>
          <w:rFonts w:ascii="Garamond" w:hAnsi="Garamond"/>
          <w:sz w:val="24"/>
          <w:szCs w:val="24"/>
        </w:rPr>
        <w:t xml:space="preserve"> = number of the selected node</w:t>
      </w:r>
    </w:p>
    <w:p w14:paraId="66692074" w14:textId="1669EEC1" w:rsidR="001F0699" w:rsidRPr="00E70B36" w:rsidRDefault="00FB0A9F" w:rsidP="00C833A1">
      <w:pPr>
        <w:jc w:val="both"/>
        <w:rPr>
          <w:rFonts w:ascii="Garamond" w:hAnsi="Garamond"/>
          <w:sz w:val="24"/>
          <w:szCs w:val="24"/>
        </w:rPr>
      </w:pPr>
      <w:r>
        <w:rPr>
          <w:rFonts w:ascii="Garamond" w:hAnsi="Garamond"/>
          <w:sz w:val="24"/>
          <w:szCs w:val="24"/>
        </w:rPr>
        <w:t>Loop</w:t>
      </w:r>
    </w:p>
    <w:p w14:paraId="6A0EF6E0" w14:textId="439513C1" w:rsidR="00A71772" w:rsidRPr="00E70B36" w:rsidRDefault="00A71772" w:rsidP="00C833A1">
      <w:pPr>
        <w:jc w:val="both"/>
        <w:rPr>
          <w:rFonts w:ascii="Garamond" w:hAnsi="Garamond"/>
          <w:sz w:val="24"/>
          <w:szCs w:val="24"/>
        </w:rPr>
      </w:pPr>
      <w:r w:rsidRPr="00E70B36">
        <w:rPr>
          <w:rFonts w:ascii="Garamond" w:hAnsi="Garamond"/>
          <w:sz w:val="24"/>
          <w:szCs w:val="24"/>
        </w:rPr>
        <w:t>Cr</w:t>
      </w:r>
      <w:r w:rsidR="008F6E74" w:rsidRPr="00E70B36">
        <w:rPr>
          <w:rFonts w:ascii="Garamond" w:hAnsi="Garamond"/>
          <w:sz w:val="24"/>
          <w:szCs w:val="24"/>
        </w:rPr>
        <w:t>e</w:t>
      </w:r>
      <w:r w:rsidRPr="00E70B36">
        <w:rPr>
          <w:rFonts w:ascii="Garamond" w:hAnsi="Garamond"/>
          <w:sz w:val="24"/>
          <w:szCs w:val="24"/>
        </w:rPr>
        <w:t>ates the</w:t>
      </w:r>
      <w:r w:rsidR="00FB0A9F">
        <w:rPr>
          <w:rFonts w:ascii="Garamond" w:hAnsi="Garamond"/>
          <w:sz w:val="24"/>
          <w:szCs w:val="24"/>
        </w:rPr>
        <w:t xml:space="preserve"> Bloch</w:t>
      </w:r>
      <w:r w:rsidRPr="00E70B36">
        <w:rPr>
          <w:rFonts w:ascii="Garamond" w:hAnsi="Garamond"/>
          <w:sz w:val="24"/>
          <w:szCs w:val="24"/>
        </w:rPr>
        <w:t xml:space="preserve"> boundary </w:t>
      </w:r>
      <w:proofErr w:type="gramStart"/>
      <w:r w:rsidRPr="00E70B36">
        <w:rPr>
          <w:rFonts w:ascii="Garamond" w:hAnsi="Garamond"/>
          <w:sz w:val="24"/>
          <w:szCs w:val="24"/>
        </w:rPr>
        <w:t>conditions</w:t>
      </w:r>
      <w:r w:rsidR="00FB0A9F">
        <w:rPr>
          <w:rFonts w:ascii="Garamond" w:hAnsi="Garamond"/>
          <w:sz w:val="24"/>
          <w:szCs w:val="24"/>
        </w:rPr>
        <w:t>, and</w:t>
      </w:r>
      <w:proofErr w:type="gramEnd"/>
      <w:r w:rsidR="00FB0A9F">
        <w:rPr>
          <w:rFonts w:ascii="Garamond" w:hAnsi="Garamond"/>
          <w:sz w:val="24"/>
          <w:szCs w:val="24"/>
        </w:rPr>
        <w:t xml:space="preserve"> solves for each boundary condition</w:t>
      </w:r>
      <w:r w:rsidRPr="00E70B36">
        <w:rPr>
          <w:rFonts w:ascii="Garamond" w:hAnsi="Garamond"/>
          <w:sz w:val="24"/>
          <w:szCs w:val="24"/>
        </w:rPr>
        <w:t>. Important commands:</w:t>
      </w:r>
    </w:p>
    <w:p w14:paraId="00D6D522" w14:textId="21D71F7A" w:rsidR="00FB0A9F" w:rsidRDefault="00FB0A9F" w:rsidP="00C833A1">
      <w:pPr>
        <w:pStyle w:val="ListParagraph"/>
        <w:numPr>
          <w:ilvl w:val="0"/>
          <w:numId w:val="1"/>
        </w:numPr>
        <w:jc w:val="both"/>
        <w:rPr>
          <w:rFonts w:ascii="Garamond" w:hAnsi="Garamond"/>
          <w:sz w:val="24"/>
          <w:szCs w:val="24"/>
        </w:rPr>
      </w:pPr>
      <w:r w:rsidRPr="00FB0A9F">
        <w:rPr>
          <w:rFonts w:ascii="Garamond" w:hAnsi="Garamond"/>
          <w:sz w:val="24"/>
          <w:szCs w:val="24"/>
        </w:rPr>
        <w:t>*</w:t>
      </w:r>
      <w:proofErr w:type="gramStart"/>
      <w:r w:rsidRPr="00FB0A9F">
        <w:rPr>
          <w:rFonts w:ascii="Garamond" w:hAnsi="Garamond"/>
          <w:sz w:val="24"/>
          <w:szCs w:val="24"/>
        </w:rPr>
        <w:t>dim,F</w:t>
      </w:r>
      <w:proofErr w:type="gramEnd"/>
      <w:r w:rsidRPr="00FB0A9F">
        <w:rPr>
          <w:rFonts w:ascii="Garamond" w:hAnsi="Garamond"/>
          <w:sz w:val="24"/>
          <w:szCs w:val="24"/>
        </w:rPr>
        <w:t>,table,3*np+1,nmodes</w:t>
      </w:r>
      <w:r>
        <w:rPr>
          <w:rFonts w:ascii="Garamond" w:hAnsi="Garamond"/>
          <w:sz w:val="24"/>
          <w:szCs w:val="24"/>
        </w:rPr>
        <w:t xml:space="preserve"> -&gt; creates a variable F of dimension (3</w:t>
      </w:r>
      <w:r w:rsidRPr="00FB0A9F">
        <w:rPr>
          <w:rFonts w:ascii="Garamond" w:hAnsi="Garamond"/>
          <w:sz w:val="24"/>
          <w:szCs w:val="24"/>
        </w:rPr>
        <w:t>*np+1,nmodes</w:t>
      </w:r>
      <w:r>
        <w:rPr>
          <w:rFonts w:ascii="Garamond" w:hAnsi="Garamond"/>
          <w:sz w:val="24"/>
          <w:szCs w:val="24"/>
        </w:rPr>
        <w:t>)</w:t>
      </w:r>
    </w:p>
    <w:p w14:paraId="4585C9B1" w14:textId="1D7CFA60" w:rsidR="00844E99" w:rsidRDefault="00FB0A9F" w:rsidP="00C833A1">
      <w:pPr>
        <w:pStyle w:val="ListParagraph"/>
        <w:numPr>
          <w:ilvl w:val="0"/>
          <w:numId w:val="1"/>
        </w:numPr>
        <w:jc w:val="both"/>
        <w:rPr>
          <w:rFonts w:ascii="Garamond" w:hAnsi="Garamond"/>
          <w:sz w:val="24"/>
          <w:szCs w:val="24"/>
        </w:rPr>
      </w:pPr>
      <w:r w:rsidRPr="00FB0A9F">
        <w:rPr>
          <w:rFonts w:ascii="Garamond" w:hAnsi="Garamond"/>
          <w:sz w:val="24"/>
          <w:szCs w:val="24"/>
        </w:rPr>
        <w:t>*</w:t>
      </w:r>
      <w:proofErr w:type="gramStart"/>
      <w:r w:rsidRPr="00FB0A9F">
        <w:rPr>
          <w:rFonts w:ascii="Garamond" w:hAnsi="Garamond"/>
          <w:sz w:val="24"/>
          <w:szCs w:val="24"/>
        </w:rPr>
        <w:t>do,i</w:t>
      </w:r>
      <w:proofErr w:type="gramEnd"/>
      <w:r w:rsidRPr="00FB0A9F">
        <w:rPr>
          <w:rFonts w:ascii="Garamond" w:hAnsi="Garamond"/>
          <w:sz w:val="24"/>
          <w:szCs w:val="24"/>
        </w:rPr>
        <w:t>,1,3*np+1</w:t>
      </w:r>
      <w:r>
        <w:rPr>
          <w:rFonts w:ascii="Garamond" w:hAnsi="Garamond"/>
          <w:sz w:val="24"/>
          <w:szCs w:val="24"/>
        </w:rPr>
        <w:t xml:space="preserve"> -&gt; loop, repeat the commands inside the *do loop sweeping values of </w:t>
      </w:r>
      <w:proofErr w:type="spellStart"/>
      <w:r w:rsidR="003E0FC2">
        <w:rPr>
          <w:rFonts w:ascii="Garamond" w:hAnsi="Garamond"/>
          <w:i/>
          <w:iCs/>
          <w:sz w:val="24"/>
          <w:szCs w:val="24"/>
        </w:rPr>
        <w:t>i</w:t>
      </w:r>
      <w:proofErr w:type="spellEnd"/>
      <w:r w:rsidR="003E0FC2">
        <w:rPr>
          <w:rFonts w:ascii="Garamond" w:hAnsi="Garamond"/>
          <w:i/>
          <w:iCs/>
          <w:sz w:val="24"/>
          <w:szCs w:val="24"/>
        </w:rPr>
        <w:t xml:space="preserve"> </w:t>
      </w:r>
      <w:r w:rsidR="003E0FC2">
        <w:rPr>
          <w:rFonts w:ascii="Garamond" w:hAnsi="Garamond"/>
          <w:sz w:val="24"/>
          <w:szCs w:val="24"/>
        </w:rPr>
        <w:t>from 1 to 3*np+1</w:t>
      </w:r>
    </w:p>
    <w:p w14:paraId="5E9DFD08" w14:textId="196065E1" w:rsidR="003E0FC2" w:rsidRDefault="003E0FC2" w:rsidP="00C833A1">
      <w:pPr>
        <w:pStyle w:val="ListParagraph"/>
        <w:numPr>
          <w:ilvl w:val="0"/>
          <w:numId w:val="1"/>
        </w:numPr>
        <w:jc w:val="both"/>
        <w:rPr>
          <w:rFonts w:ascii="Garamond" w:hAnsi="Garamond"/>
          <w:sz w:val="24"/>
          <w:szCs w:val="24"/>
        </w:rPr>
      </w:pPr>
      <w:r w:rsidRPr="003E0FC2">
        <w:rPr>
          <w:rFonts w:ascii="Garamond" w:hAnsi="Garamond"/>
          <w:sz w:val="24"/>
          <w:szCs w:val="24"/>
        </w:rPr>
        <w:t>ce,1,</w:t>
      </w:r>
      <w:proofErr w:type="gramStart"/>
      <w:r w:rsidRPr="003E0FC2">
        <w:rPr>
          <w:rFonts w:ascii="Garamond" w:hAnsi="Garamond"/>
          <w:sz w:val="24"/>
          <w:szCs w:val="24"/>
        </w:rPr>
        <w:t>0,ntreal</w:t>
      </w:r>
      <w:proofErr w:type="gramEnd"/>
      <w:r w:rsidRPr="003E0FC2">
        <w:rPr>
          <w:rFonts w:ascii="Garamond" w:hAnsi="Garamond"/>
          <w:sz w:val="24"/>
          <w:szCs w:val="24"/>
        </w:rPr>
        <w:t>,ux,1,nbreal,ux,-cos(</w:t>
      </w:r>
      <w:proofErr w:type="spellStart"/>
      <w:r w:rsidRPr="003E0FC2">
        <w:rPr>
          <w:rFonts w:ascii="Garamond" w:hAnsi="Garamond"/>
          <w:sz w:val="24"/>
          <w:szCs w:val="24"/>
        </w:rPr>
        <w:t>ky</w:t>
      </w:r>
      <w:proofErr w:type="spellEnd"/>
      <w:r w:rsidRPr="003E0FC2">
        <w:rPr>
          <w:rFonts w:ascii="Garamond" w:hAnsi="Garamond"/>
          <w:sz w:val="24"/>
          <w:szCs w:val="24"/>
        </w:rPr>
        <w:t>),</w:t>
      </w:r>
      <w:proofErr w:type="spellStart"/>
      <w:r w:rsidRPr="003E0FC2">
        <w:rPr>
          <w:rFonts w:ascii="Garamond" w:hAnsi="Garamond"/>
          <w:sz w:val="24"/>
          <w:szCs w:val="24"/>
        </w:rPr>
        <w:t>nbimag,ux,sin</w:t>
      </w:r>
      <w:proofErr w:type="spellEnd"/>
      <w:r w:rsidRPr="003E0FC2">
        <w:rPr>
          <w:rFonts w:ascii="Garamond" w:hAnsi="Garamond"/>
          <w:sz w:val="24"/>
          <w:szCs w:val="24"/>
        </w:rPr>
        <w:t>(</w:t>
      </w:r>
      <w:proofErr w:type="spellStart"/>
      <w:r w:rsidRPr="003E0FC2">
        <w:rPr>
          <w:rFonts w:ascii="Garamond" w:hAnsi="Garamond"/>
          <w:sz w:val="24"/>
          <w:szCs w:val="24"/>
        </w:rPr>
        <w:t>ky</w:t>
      </w:r>
      <w:proofErr w:type="spellEnd"/>
      <w:r w:rsidRPr="003E0FC2">
        <w:rPr>
          <w:rFonts w:ascii="Garamond" w:hAnsi="Garamond"/>
          <w:sz w:val="24"/>
          <w:szCs w:val="24"/>
        </w:rPr>
        <w:t>)</w:t>
      </w:r>
      <w:r w:rsidRPr="003E0FC2">
        <w:rPr>
          <w:rFonts w:ascii="Garamond" w:hAnsi="Garamond"/>
          <w:sz w:val="24"/>
          <w:szCs w:val="24"/>
        </w:rPr>
        <w:t xml:space="preserve"> -&gt; Define the co</w:t>
      </w:r>
      <w:r>
        <w:rPr>
          <w:rFonts w:ascii="Garamond" w:hAnsi="Garamond"/>
          <w:sz w:val="24"/>
          <w:szCs w:val="24"/>
        </w:rPr>
        <w:t xml:space="preserve">nstrain equation number 1. The equation is the following </w:t>
      </w:r>
      <w:proofErr w:type="spellStart"/>
      <w:r>
        <w:rPr>
          <w:rFonts w:ascii="Garamond" w:hAnsi="Garamond"/>
          <w:sz w:val="24"/>
          <w:szCs w:val="24"/>
        </w:rPr>
        <w:t>ux</w:t>
      </w:r>
      <w:proofErr w:type="spellEnd"/>
      <w:r>
        <w:rPr>
          <w:rFonts w:ascii="Garamond" w:hAnsi="Garamond"/>
          <w:sz w:val="24"/>
          <w:szCs w:val="24"/>
        </w:rPr>
        <w:t>(</w:t>
      </w:r>
      <w:proofErr w:type="spellStart"/>
      <w:r>
        <w:rPr>
          <w:rFonts w:ascii="Garamond" w:hAnsi="Garamond"/>
          <w:sz w:val="24"/>
          <w:szCs w:val="24"/>
        </w:rPr>
        <w:t>ntreal</w:t>
      </w:r>
      <w:proofErr w:type="spellEnd"/>
      <w:r>
        <w:rPr>
          <w:rFonts w:ascii="Garamond" w:hAnsi="Garamond"/>
          <w:sz w:val="24"/>
          <w:szCs w:val="24"/>
        </w:rPr>
        <w:t xml:space="preserve">)*1- </w:t>
      </w:r>
      <w:proofErr w:type="spellStart"/>
      <w:r>
        <w:rPr>
          <w:rFonts w:ascii="Garamond" w:hAnsi="Garamond"/>
          <w:sz w:val="24"/>
          <w:szCs w:val="24"/>
        </w:rPr>
        <w:t>ux</w:t>
      </w:r>
      <w:proofErr w:type="spellEnd"/>
      <w:r>
        <w:rPr>
          <w:rFonts w:ascii="Garamond" w:hAnsi="Garamond"/>
          <w:sz w:val="24"/>
          <w:szCs w:val="24"/>
        </w:rPr>
        <w:t>(</w:t>
      </w:r>
      <w:proofErr w:type="spellStart"/>
      <w:r>
        <w:rPr>
          <w:rFonts w:ascii="Garamond" w:hAnsi="Garamond"/>
          <w:sz w:val="24"/>
          <w:szCs w:val="24"/>
        </w:rPr>
        <w:t>nbreal</w:t>
      </w:r>
      <w:proofErr w:type="spellEnd"/>
      <w:r>
        <w:rPr>
          <w:rFonts w:ascii="Garamond" w:hAnsi="Garamond"/>
          <w:sz w:val="24"/>
          <w:szCs w:val="24"/>
        </w:rPr>
        <w:t>)*</w:t>
      </w:r>
      <w:r w:rsidRPr="003E0FC2">
        <w:rPr>
          <w:rFonts w:ascii="Garamond" w:hAnsi="Garamond"/>
          <w:sz w:val="24"/>
          <w:szCs w:val="24"/>
        </w:rPr>
        <w:t xml:space="preserve"> </w:t>
      </w:r>
      <w:r>
        <w:rPr>
          <w:rFonts w:ascii="Garamond" w:hAnsi="Garamond"/>
          <w:sz w:val="24"/>
          <w:szCs w:val="24"/>
        </w:rPr>
        <w:t>cos(</w:t>
      </w:r>
      <w:proofErr w:type="spellStart"/>
      <w:r>
        <w:rPr>
          <w:rFonts w:ascii="Garamond" w:hAnsi="Garamond"/>
          <w:sz w:val="24"/>
          <w:szCs w:val="24"/>
        </w:rPr>
        <w:t>ky</w:t>
      </w:r>
      <w:proofErr w:type="spellEnd"/>
      <w:r>
        <w:rPr>
          <w:rFonts w:ascii="Garamond" w:hAnsi="Garamond"/>
          <w:sz w:val="24"/>
          <w:szCs w:val="24"/>
        </w:rPr>
        <w:t>)</w:t>
      </w:r>
      <w:r>
        <w:rPr>
          <w:rFonts w:ascii="Garamond" w:hAnsi="Garamond"/>
          <w:sz w:val="24"/>
          <w:szCs w:val="24"/>
        </w:rPr>
        <w:t xml:space="preserve">+ </w:t>
      </w:r>
      <w:proofErr w:type="spellStart"/>
      <w:r>
        <w:rPr>
          <w:rFonts w:ascii="Garamond" w:hAnsi="Garamond"/>
          <w:sz w:val="24"/>
          <w:szCs w:val="24"/>
        </w:rPr>
        <w:t>ux</w:t>
      </w:r>
      <w:proofErr w:type="spellEnd"/>
      <w:r>
        <w:rPr>
          <w:rFonts w:ascii="Garamond" w:hAnsi="Garamond"/>
          <w:sz w:val="24"/>
          <w:szCs w:val="24"/>
        </w:rPr>
        <w:t>(</w:t>
      </w:r>
      <w:proofErr w:type="spellStart"/>
      <w:r>
        <w:rPr>
          <w:rFonts w:ascii="Garamond" w:hAnsi="Garamond"/>
          <w:sz w:val="24"/>
          <w:szCs w:val="24"/>
        </w:rPr>
        <w:t>nbimag</w:t>
      </w:r>
      <w:proofErr w:type="spellEnd"/>
      <w:r>
        <w:rPr>
          <w:rFonts w:ascii="Garamond" w:hAnsi="Garamond"/>
          <w:sz w:val="24"/>
          <w:szCs w:val="24"/>
        </w:rPr>
        <w:t>)*</w:t>
      </w:r>
      <w:r w:rsidRPr="003E0FC2">
        <w:rPr>
          <w:rFonts w:ascii="Garamond" w:hAnsi="Garamond"/>
          <w:sz w:val="24"/>
          <w:szCs w:val="24"/>
        </w:rPr>
        <w:t xml:space="preserve"> </w:t>
      </w:r>
      <w:r>
        <w:rPr>
          <w:rFonts w:ascii="Garamond" w:hAnsi="Garamond"/>
          <w:sz w:val="24"/>
          <w:szCs w:val="24"/>
        </w:rPr>
        <w:t>sin(</w:t>
      </w:r>
      <w:proofErr w:type="spellStart"/>
      <w:r>
        <w:rPr>
          <w:rFonts w:ascii="Garamond" w:hAnsi="Garamond"/>
          <w:sz w:val="24"/>
          <w:szCs w:val="24"/>
        </w:rPr>
        <w:t>ky</w:t>
      </w:r>
      <w:proofErr w:type="spellEnd"/>
      <w:r>
        <w:rPr>
          <w:rFonts w:ascii="Garamond" w:hAnsi="Garamond"/>
          <w:sz w:val="24"/>
          <w:szCs w:val="24"/>
        </w:rPr>
        <w:t>)</w:t>
      </w:r>
      <w:r>
        <w:rPr>
          <w:rFonts w:ascii="Garamond" w:hAnsi="Garamond"/>
          <w:sz w:val="24"/>
          <w:szCs w:val="24"/>
        </w:rPr>
        <w:t>=0</w:t>
      </w:r>
    </w:p>
    <w:p w14:paraId="22311A58" w14:textId="0ACED5EC" w:rsidR="003E0FC2" w:rsidRDefault="003E0FC2" w:rsidP="00C833A1">
      <w:pPr>
        <w:pStyle w:val="ListParagraph"/>
        <w:numPr>
          <w:ilvl w:val="0"/>
          <w:numId w:val="1"/>
        </w:numPr>
        <w:jc w:val="both"/>
        <w:rPr>
          <w:rFonts w:ascii="Garamond" w:hAnsi="Garamond"/>
          <w:sz w:val="24"/>
          <w:szCs w:val="24"/>
        </w:rPr>
      </w:pPr>
      <w:proofErr w:type="gramStart"/>
      <w:r w:rsidRPr="003E0FC2">
        <w:rPr>
          <w:rFonts w:ascii="Garamond" w:hAnsi="Garamond"/>
          <w:sz w:val="24"/>
          <w:szCs w:val="24"/>
        </w:rPr>
        <w:t>MODOPT,Subsp</w:t>
      </w:r>
      <w:proofErr w:type="gramEnd"/>
      <w:r w:rsidRPr="003E0FC2">
        <w:rPr>
          <w:rFonts w:ascii="Garamond" w:hAnsi="Garamond"/>
          <w:sz w:val="24"/>
          <w:szCs w:val="24"/>
        </w:rPr>
        <w:t>,2*nmode</w:t>
      </w:r>
      <w:r w:rsidR="002817D3">
        <w:rPr>
          <w:rFonts w:ascii="Garamond" w:hAnsi="Garamond"/>
          <w:sz w:val="24"/>
          <w:szCs w:val="24"/>
        </w:rPr>
        <w:t>s</w:t>
      </w:r>
      <w:r w:rsidRPr="003E0FC2">
        <w:rPr>
          <w:rFonts w:ascii="Garamond" w:hAnsi="Garamond"/>
          <w:sz w:val="24"/>
          <w:szCs w:val="24"/>
        </w:rPr>
        <w:t xml:space="preserve">,0,0,,OFF  </w:t>
      </w:r>
      <w:r>
        <w:rPr>
          <w:rFonts w:ascii="Garamond" w:hAnsi="Garamond"/>
          <w:sz w:val="24"/>
          <w:szCs w:val="24"/>
        </w:rPr>
        <w:t>-&gt; select the solver type subspace, solve for the first 2*</w:t>
      </w:r>
      <w:proofErr w:type="spellStart"/>
      <w:r>
        <w:rPr>
          <w:rFonts w:ascii="Garamond" w:hAnsi="Garamond"/>
          <w:sz w:val="24"/>
          <w:szCs w:val="24"/>
        </w:rPr>
        <w:t>nmodes</w:t>
      </w:r>
      <w:proofErr w:type="spellEnd"/>
    </w:p>
    <w:p w14:paraId="752113E4" w14:textId="0237F88B" w:rsidR="003E0FC2" w:rsidRDefault="003E0FC2" w:rsidP="003E0FC2">
      <w:pPr>
        <w:pStyle w:val="ListParagraph"/>
        <w:numPr>
          <w:ilvl w:val="0"/>
          <w:numId w:val="1"/>
        </w:numPr>
        <w:jc w:val="both"/>
        <w:rPr>
          <w:rFonts w:ascii="Garamond" w:hAnsi="Garamond"/>
          <w:sz w:val="24"/>
          <w:szCs w:val="24"/>
        </w:rPr>
      </w:pPr>
      <w:r w:rsidRPr="003E0FC2">
        <w:rPr>
          <w:rFonts w:ascii="Garamond" w:hAnsi="Garamond"/>
          <w:sz w:val="24"/>
          <w:szCs w:val="24"/>
        </w:rPr>
        <w:t>*</w:t>
      </w:r>
      <w:proofErr w:type="gramStart"/>
      <w:r w:rsidRPr="003E0FC2">
        <w:rPr>
          <w:rFonts w:ascii="Garamond" w:hAnsi="Garamond"/>
          <w:sz w:val="24"/>
          <w:szCs w:val="24"/>
        </w:rPr>
        <w:t>get,Fv</w:t>
      </w:r>
      <w:proofErr w:type="gramEnd"/>
      <w:r w:rsidRPr="003E0FC2">
        <w:rPr>
          <w:rFonts w:ascii="Garamond" w:hAnsi="Garamond"/>
          <w:sz w:val="24"/>
          <w:szCs w:val="24"/>
        </w:rPr>
        <w:t>,active,0,set,freq</w:t>
      </w:r>
      <w:r>
        <w:rPr>
          <w:rFonts w:ascii="Garamond" w:hAnsi="Garamond"/>
          <w:sz w:val="24"/>
          <w:szCs w:val="24"/>
        </w:rPr>
        <w:t xml:space="preserve"> -&gt; store the eigen frequency of the active </w:t>
      </w:r>
      <w:proofErr w:type="spellStart"/>
      <w:r>
        <w:rPr>
          <w:rFonts w:ascii="Garamond" w:hAnsi="Garamond"/>
          <w:sz w:val="24"/>
          <w:szCs w:val="24"/>
        </w:rPr>
        <w:t>substep</w:t>
      </w:r>
      <w:proofErr w:type="spellEnd"/>
      <w:r>
        <w:rPr>
          <w:rFonts w:ascii="Garamond" w:hAnsi="Garamond"/>
          <w:sz w:val="24"/>
          <w:szCs w:val="24"/>
        </w:rPr>
        <w:t xml:space="preserve"> in the variable </w:t>
      </w:r>
      <w:proofErr w:type="spellStart"/>
      <w:r>
        <w:rPr>
          <w:rFonts w:ascii="Garamond" w:hAnsi="Garamond"/>
          <w:sz w:val="24"/>
          <w:szCs w:val="24"/>
        </w:rPr>
        <w:t>Fv</w:t>
      </w:r>
      <w:proofErr w:type="spellEnd"/>
    </w:p>
    <w:p w14:paraId="58461BA5" w14:textId="5F8D0220" w:rsidR="001B3A2E" w:rsidRDefault="001B3A2E" w:rsidP="001B3A2E">
      <w:pPr>
        <w:jc w:val="both"/>
        <w:rPr>
          <w:rFonts w:ascii="Garamond" w:hAnsi="Garamond"/>
          <w:sz w:val="24"/>
          <w:szCs w:val="24"/>
        </w:rPr>
      </w:pPr>
      <w:proofErr w:type="spellStart"/>
      <w:r>
        <w:rPr>
          <w:rFonts w:ascii="Garamond" w:hAnsi="Garamond"/>
          <w:sz w:val="24"/>
          <w:szCs w:val="24"/>
        </w:rPr>
        <w:t>Singlemode</w:t>
      </w:r>
      <w:proofErr w:type="spellEnd"/>
    </w:p>
    <w:p w14:paraId="130C523B" w14:textId="5115334C" w:rsidR="001B3A2E" w:rsidRDefault="001B3A2E" w:rsidP="001B3A2E">
      <w:pPr>
        <w:jc w:val="both"/>
        <w:rPr>
          <w:rFonts w:ascii="Garamond" w:hAnsi="Garamond"/>
          <w:sz w:val="24"/>
          <w:szCs w:val="24"/>
        </w:rPr>
      </w:pPr>
      <w:r>
        <w:rPr>
          <w:rFonts w:ascii="Garamond" w:hAnsi="Garamond"/>
          <w:sz w:val="24"/>
          <w:szCs w:val="24"/>
        </w:rPr>
        <w:t xml:space="preserve">Solves for a </w:t>
      </w:r>
      <w:proofErr w:type="gramStart"/>
      <w:r>
        <w:rPr>
          <w:rFonts w:ascii="Garamond" w:hAnsi="Garamond"/>
          <w:sz w:val="24"/>
          <w:szCs w:val="24"/>
        </w:rPr>
        <w:t>particular datapoint</w:t>
      </w:r>
      <w:proofErr w:type="gramEnd"/>
      <w:r>
        <w:rPr>
          <w:rFonts w:ascii="Garamond" w:hAnsi="Garamond"/>
          <w:sz w:val="24"/>
          <w:szCs w:val="24"/>
        </w:rPr>
        <w:t xml:space="preserve"> of the Brillouin zone, this way one can visualize the different modes.</w:t>
      </w:r>
      <w:r w:rsidR="002817D3">
        <w:rPr>
          <w:rFonts w:ascii="Garamond" w:hAnsi="Garamond"/>
          <w:sz w:val="24"/>
          <w:szCs w:val="24"/>
        </w:rPr>
        <w:t xml:space="preserve"> </w:t>
      </w:r>
      <w:r w:rsidR="00CB0614">
        <w:rPr>
          <w:rFonts w:ascii="Garamond" w:hAnsi="Garamond"/>
          <w:sz w:val="24"/>
          <w:szCs w:val="24"/>
        </w:rPr>
        <w:t>Keep in mind that for every eigenfrequency you will obtain two symmetric eigenmodes, so if you want to see the deformation of the 6</w:t>
      </w:r>
      <w:r w:rsidR="00CB0614" w:rsidRPr="00CB0614">
        <w:rPr>
          <w:rFonts w:ascii="Garamond" w:hAnsi="Garamond"/>
          <w:sz w:val="24"/>
          <w:szCs w:val="24"/>
          <w:vertAlign w:val="superscript"/>
        </w:rPr>
        <w:t>th</w:t>
      </w:r>
      <w:r w:rsidR="00CB0614">
        <w:rPr>
          <w:rFonts w:ascii="Garamond" w:hAnsi="Garamond"/>
          <w:sz w:val="24"/>
          <w:szCs w:val="24"/>
        </w:rPr>
        <w:t xml:space="preserve"> mode, plot the deformed shape o the 11 and 12 </w:t>
      </w:r>
      <w:proofErr w:type="spellStart"/>
      <w:r w:rsidR="00CB0614">
        <w:rPr>
          <w:rFonts w:ascii="Garamond" w:hAnsi="Garamond"/>
          <w:sz w:val="24"/>
          <w:szCs w:val="24"/>
        </w:rPr>
        <w:t>substep</w:t>
      </w:r>
      <w:proofErr w:type="spellEnd"/>
      <w:r w:rsidR="00CB0614">
        <w:rPr>
          <w:rFonts w:ascii="Garamond" w:hAnsi="Garamond"/>
          <w:sz w:val="24"/>
          <w:szCs w:val="24"/>
        </w:rPr>
        <w:t>.</w:t>
      </w:r>
      <w:r w:rsidR="002817D3">
        <w:rPr>
          <w:rFonts w:ascii="Garamond" w:hAnsi="Garamond"/>
          <w:sz w:val="24"/>
          <w:szCs w:val="24"/>
        </w:rPr>
        <w:t xml:space="preserve"> </w:t>
      </w:r>
    </w:p>
    <w:p w14:paraId="69C1948F" w14:textId="090B59A9" w:rsidR="008C0106" w:rsidRPr="008C0106" w:rsidRDefault="008C0106" w:rsidP="001B3A2E">
      <w:pPr>
        <w:jc w:val="both"/>
        <w:rPr>
          <w:rFonts w:ascii="Garamond" w:hAnsi="Garamond"/>
          <w:sz w:val="32"/>
          <w:szCs w:val="32"/>
        </w:rPr>
      </w:pPr>
      <w:r w:rsidRPr="008C0106">
        <w:rPr>
          <w:rFonts w:ascii="Garamond" w:hAnsi="Garamond"/>
          <w:sz w:val="32"/>
          <w:szCs w:val="32"/>
        </w:rPr>
        <w:t>References</w:t>
      </w:r>
    </w:p>
    <w:p w14:paraId="26DB3115" w14:textId="77777777" w:rsidR="002817D3" w:rsidRPr="002817D3" w:rsidRDefault="002817D3" w:rsidP="002817D3">
      <w:pPr>
        <w:pStyle w:val="Bibliography"/>
        <w:rPr>
          <w:rFonts w:ascii="Garamond" w:hAnsi="Garamond" w:cs="Times New Roman"/>
          <w:sz w:val="24"/>
        </w:rPr>
      </w:pPr>
      <w:r>
        <w:fldChar w:fldCharType="begin"/>
      </w:r>
      <w:r>
        <w:instrText xml:space="preserve"> ADDIN ZOTERO_BIBL {"uncited":[],"omitted":[],"custom":[]} CSL_BIBLIOGRAPHY </w:instrText>
      </w:r>
      <w:r>
        <w:fldChar w:fldCharType="separate"/>
      </w:r>
      <w:r w:rsidRPr="002817D3">
        <w:rPr>
          <w:rFonts w:ascii="Garamond" w:hAnsi="Garamond" w:cs="Times New Roman"/>
          <w:sz w:val="24"/>
        </w:rPr>
        <w:t>[1]</w:t>
      </w:r>
      <w:r w:rsidRPr="002817D3">
        <w:rPr>
          <w:rFonts w:ascii="Garamond" w:hAnsi="Garamond" w:cs="Times New Roman"/>
          <w:sz w:val="24"/>
        </w:rPr>
        <w:tab/>
        <w:t xml:space="preserve">F. Bloch, </w:t>
      </w:r>
      <w:r w:rsidRPr="002817D3">
        <w:rPr>
          <w:rFonts w:ascii="Garamond" w:hAnsi="Garamond" w:cs="Times New Roman"/>
          <w:i/>
          <w:iCs/>
          <w:sz w:val="24"/>
        </w:rPr>
        <w:t xml:space="preserve">Z. </w:t>
      </w:r>
      <w:proofErr w:type="spellStart"/>
      <w:r w:rsidRPr="002817D3">
        <w:rPr>
          <w:rFonts w:ascii="Garamond" w:hAnsi="Garamond" w:cs="Times New Roman"/>
          <w:i/>
          <w:iCs/>
          <w:sz w:val="24"/>
        </w:rPr>
        <w:t>Für</w:t>
      </w:r>
      <w:proofErr w:type="spellEnd"/>
      <w:r w:rsidRPr="002817D3">
        <w:rPr>
          <w:rFonts w:ascii="Garamond" w:hAnsi="Garamond" w:cs="Times New Roman"/>
          <w:i/>
          <w:iCs/>
          <w:sz w:val="24"/>
        </w:rPr>
        <w:t xml:space="preserve"> Phys.</w:t>
      </w:r>
      <w:r w:rsidRPr="002817D3">
        <w:rPr>
          <w:rFonts w:ascii="Garamond" w:hAnsi="Garamond" w:cs="Times New Roman"/>
          <w:sz w:val="24"/>
        </w:rPr>
        <w:t xml:space="preserve"> </w:t>
      </w:r>
      <w:r w:rsidRPr="002817D3">
        <w:rPr>
          <w:rFonts w:ascii="Garamond" w:hAnsi="Garamond" w:cs="Times New Roman"/>
          <w:b/>
          <w:bCs/>
          <w:sz w:val="24"/>
        </w:rPr>
        <w:t>1929</w:t>
      </w:r>
      <w:r w:rsidRPr="002817D3">
        <w:rPr>
          <w:rFonts w:ascii="Garamond" w:hAnsi="Garamond" w:cs="Times New Roman"/>
          <w:sz w:val="24"/>
        </w:rPr>
        <w:t xml:space="preserve">, </w:t>
      </w:r>
      <w:r w:rsidRPr="002817D3">
        <w:rPr>
          <w:rFonts w:ascii="Garamond" w:hAnsi="Garamond" w:cs="Times New Roman"/>
          <w:i/>
          <w:iCs/>
          <w:sz w:val="24"/>
        </w:rPr>
        <w:t>52</w:t>
      </w:r>
      <w:r w:rsidRPr="002817D3">
        <w:rPr>
          <w:rFonts w:ascii="Garamond" w:hAnsi="Garamond" w:cs="Times New Roman"/>
          <w:sz w:val="24"/>
        </w:rPr>
        <w:t>, 555.</w:t>
      </w:r>
    </w:p>
    <w:p w14:paraId="41F6CCEB" w14:textId="77777777" w:rsidR="002817D3" w:rsidRPr="002817D3" w:rsidRDefault="002817D3" w:rsidP="002817D3">
      <w:pPr>
        <w:pStyle w:val="Bibliography"/>
        <w:rPr>
          <w:rFonts w:ascii="Garamond" w:hAnsi="Garamond" w:cs="Times New Roman"/>
          <w:sz w:val="24"/>
        </w:rPr>
      </w:pPr>
      <w:r w:rsidRPr="002817D3">
        <w:rPr>
          <w:rFonts w:ascii="Garamond" w:hAnsi="Garamond" w:cs="Times New Roman"/>
          <w:sz w:val="24"/>
        </w:rPr>
        <w:t>[2]</w:t>
      </w:r>
      <w:r w:rsidRPr="002817D3">
        <w:rPr>
          <w:rFonts w:ascii="Garamond" w:hAnsi="Garamond" w:cs="Times New Roman"/>
          <w:sz w:val="24"/>
        </w:rPr>
        <w:tab/>
        <w:t xml:space="preserve">M. S. Kushwaha, P. Halevi, L. </w:t>
      </w:r>
      <w:proofErr w:type="spellStart"/>
      <w:r w:rsidRPr="002817D3">
        <w:rPr>
          <w:rFonts w:ascii="Garamond" w:hAnsi="Garamond" w:cs="Times New Roman"/>
          <w:sz w:val="24"/>
        </w:rPr>
        <w:t>Dobrzynski</w:t>
      </w:r>
      <w:proofErr w:type="spellEnd"/>
      <w:r w:rsidRPr="002817D3">
        <w:rPr>
          <w:rFonts w:ascii="Garamond" w:hAnsi="Garamond" w:cs="Times New Roman"/>
          <w:sz w:val="24"/>
        </w:rPr>
        <w:t xml:space="preserve">, B. </w:t>
      </w:r>
      <w:proofErr w:type="spellStart"/>
      <w:r w:rsidRPr="002817D3">
        <w:rPr>
          <w:rFonts w:ascii="Garamond" w:hAnsi="Garamond" w:cs="Times New Roman"/>
          <w:sz w:val="24"/>
        </w:rPr>
        <w:t>Djafari</w:t>
      </w:r>
      <w:proofErr w:type="spellEnd"/>
      <w:r w:rsidRPr="002817D3">
        <w:rPr>
          <w:rFonts w:ascii="Garamond" w:hAnsi="Garamond" w:cs="Times New Roman"/>
          <w:sz w:val="24"/>
        </w:rPr>
        <w:t xml:space="preserve">-Rouhani, </w:t>
      </w:r>
      <w:r w:rsidRPr="002817D3">
        <w:rPr>
          <w:rFonts w:ascii="Garamond" w:hAnsi="Garamond" w:cs="Times New Roman"/>
          <w:i/>
          <w:iCs/>
          <w:sz w:val="24"/>
        </w:rPr>
        <w:t>Phys. Rev. Lett.</w:t>
      </w:r>
      <w:r w:rsidRPr="002817D3">
        <w:rPr>
          <w:rFonts w:ascii="Garamond" w:hAnsi="Garamond" w:cs="Times New Roman"/>
          <w:sz w:val="24"/>
        </w:rPr>
        <w:t xml:space="preserve"> </w:t>
      </w:r>
      <w:r w:rsidRPr="002817D3">
        <w:rPr>
          <w:rFonts w:ascii="Garamond" w:hAnsi="Garamond" w:cs="Times New Roman"/>
          <w:b/>
          <w:bCs/>
          <w:sz w:val="24"/>
        </w:rPr>
        <w:t>1993</w:t>
      </w:r>
      <w:r w:rsidRPr="002817D3">
        <w:rPr>
          <w:rFonts w:ascii="Garamond" w:hAnsi="Garamond" w:cs="Times New Roman"/>
          <w:sz w:val="24"/>
        </w:rPr>
        <w:t xml:space="preserve">, </w:t>
      </w:r>
      <w:r w:rsidRPr="002817D3">
        <w:rPr>
          <w:rFonts w:ascii="Garamond" w:hAnsi="Garamond" w:cs="Times New Roman"/>
          <w:i/>
          <w:iCs/>
          <w:sz w:val="24"/>
        </w:rPr>
        <w:t>71</w:t>
      </w:r>
      <w:r w:rsidRPr="002817D3">
        <w:rPr>
          <w:rFonts w:ascii="Garamond" w:hAnsi="Garamond" w:cs="Times New Roman"/>
          <w:sz w:val="24"/>
        </w:rPr>
        <w:t>, 2022.</w:t>
      </w:r>
    </w:p>
    <w:p w14:paraId="342033FE" w14:textId="77777777" w:rsidR="002817D3" w:rsidRPr="002817D3" w:rsidRDefault="002817D3" w:rsidP="002817D3">
      <w:pPr>
        <w:pStyle w:val="Bibliography"/>
        <w:rPr>
          <w:rFonts w:ascii="Garamond" w:hAnsi="Garamond" w:cs="Times New Roman"/>
          <w:sz w:val="24"/>
        </w:rPr>
      </w:pPr>
      <w:r w:rsidRPr="002817D3">
        <w:rPr>
          <w:rFonts w:ascii="Garamond" w:hAnsi="Garamond" w:cs="Times New Roman"/>
          <w:sz w:val="24"/>
        </w:rPr>
        <w:t>[3]</w:t>
      </w:r>
      <w:r w:rsidRPr="002817D3">
        <w:rPr>
          <w:rFonts w:ascii="Garamond" w:hAnsi="Garamond" w:cs="Times New Roman"/>
          <w:sz w:val="24"/>
        </w:rPr>
        <w:tab/>
        <w:t xml:space="preserve">P. Wang, J. Shim, K. Bertoldi, </w:t>
      </w:r>
      <w:r w:rsidRPr="002817D3">
        <w:rPr>
          <w:rFonts w:ascii="Garamond" w:hAnsi="Garamond" w:cs="Times New Roman"/>
          <w:i/>
          <w:iCs/>
          <w:sz w:val="24"/>
        </w:rPr>
        <w:t>Phys. Rev. B</w:t>
      </w:r>
      <w:r w:rsidRPr="002817D3">
        <w:rPr>
          <w:rFonts w:ascii="Garamond" w:hAnsi="Garamond" w:cs="Times New Roman"/>
          <w:sz w:val="24"/>
        </w:rPr>
        <w:t xml:space="preserve"> </w:t>
      </w:r>
      <w:r w:rsidRPr="002817D3">
        <w:rPr>
          <w:rFonts w:ascii="Garamond" w:hAnsi="Garamond" w:cs="Times New Roman"/>
          <w:b/>
          <w:bCs/>
          <w:sz w:val="24"/>
        </w:rPr>
        <w:t>2013</w:t>
      </w:r>
      <w:r w:rsidRPr="002817D3">
        <w:rPr>
          <w:rFonts w:ascii="Garamond" w:hAnsi="Garamond" w:cs="Times New Roman"/>
          <w:sz w:val="24"/>
        </w:rPr>
        <w:t xml:space="preserve">, </w:t>
      </w:r>
      <w:r w:rsidRPr="002817D3">
        <w:rPr>
          <w:rFonts w:ascii="Garamond" w:hAnsi="Garamond" w:cs="Times New Roman"/>
          <w:i/>
          <w:iCs/>
          <w:sz w:val="24"/>
        </w:rPr>
        <w:t>88</w:t>
      </w:r>
      <w:r w:rsidRPr="002817D3">
        <w:rPr>
          <w:rFonts w:ascii="Garamond" w:hAnsi="Garamond" w:cs="Times New Roman"/>
          <w:sz w:val="24"/>
        </w:rPr>
        <w:t>, 014304.</w:t>
      </w:r>
    </w:p>
    <w:p w14:paraId="5277668C" w14:textId="77777777" w:rsidR="002817D3" w:rsidRPr="002817D3" w:rsidRDefault="002817D3" w:rsidP="002817D3">
      <w:pPr>
        <w:pStyle w:val="Bibliography"/>
        <w:rPr>
          <w:rFonts w:ascii="Garamond" w:hAnsi="Garamond" w:cs="Times New Roman"/>
          <w:sz w:val="24"/>
        </w:rPr>
      </w:pPr>
      <w:r w:rsidRPr="002817D3">
        <w:rPr>
          <w:rFonts w:ascii="Garamond" w:hAnsi="Garamond" w:cs="Times New Roman"/>
          <w:sz w:val="24"/>
        </w:rPr>
        <w:lastRenderedPageBreak/>
        <w:t>[4]</w:t>
      </w:r>
      <w:r w:rsidRPr="002817D3">
        <w:rPr>
          <w:rFonts w:ascii="Garamond" w:hAnsi="Garamond" w:cs="Times New Roman"/>
          <w:sz w:val="24"/>
        </w:rPr>
        <w:tab/>
        <w:t xml:space="preserve">M. </w:t>
      </w:r>
      <w:proofErr w:type="spellStart"/>
      <w:r w:rsidRPr="002817D3">
        <w:rPr>
          <w:rFonts w:ascii="Garamond" w:hAnsi="Garamond" w:cs="Times New Roman"/>
          <w:sz w:val="24"/>
        </w:rPr>
        <w:t>Maldovan</w:t>
      </w:r>
      <w:proofErr w:type="spellEnd"/>
      <w:r w:rsidRPr="002817D3">
        <w:rPr>
          <w:rFonts w:ascii="Garamond" w:hAnsi="Garamond" w:cs="Times New Roman"/>
          <w:sz w:val="24"/>
        </w:rPr>
        <w:t xml:space="preserve">, E. L. Thomas, </w:t>
      </w:r>
      <w:r w:rsidRPr="002817D3">
        <w:rPr>
          <w:rFonts w:ascii="Garamond" w:hAnsi="Garamond" w:cs="Times New Roman"/>
          <w:i/>
          <w:iCs/>
          <w:sz w:val="24"/>
        </w:rPr>
        <w:t>Periodic Materials and Interference Lithography</w:t>
      </w:r>
      <w:r w:rsidRPr="002817D3">
        <w:rPr>
          <w:rFonts w:ascii="Garamond" w:hAnsi="Garamond" w:cs="Times New Roman"/>
          <w:sz w:val="24"/>
        </w:rPr>
        <w:t xml:space="preserve">, Wiley-VCH Verlag GmbH &amp; Co. </w:t>
      </w:r>
      <w:proofErr w:type="spellStart"/>
      <w:r w:rsidRPr="002817D3">
        <w:rPr>
          <w:rFonts w:ascii="Garamond" w:hAnsi="Garamond" w:cs="Times New Roman"/>
          <w:sz w:val="24"/>
        </w:rPr>
        <w:t>KGaA</w:t>
      </w:r>
      <w:proofErr w:type="spellEnd"/>
      <w:r w:rsidRPr="002817D3">
        <w:rPr>
          <w:rFonts w:ascii="Garamond" w:hAnsi="Garamond" w:cs="Times New Roman"/>
          <w:sz w:val="24"/>
        </w:rPr>
        <w:t xml:space="preserve">, Weinheim, Germany, </w:t>
      </w:r>
      <w:r w:rsidRPr="002817D3">
        <w:rPr>
          <w:rFonts w:ascii="Garamond" w:hAnsi="Garamond" w:cs="Times New Roman"/>
          <w:b/>
          <w:bCs/>
          <w:sz w:val="24"/>
        </w:rPr>
        <w:t>2008</w:t>
      </w:r>
      <w:r w:rsidRPr="002817D3">
        <w:rPr>
          <w:rFonts w:ascii="Garamond" w:hAnsi="Garamond" w:cs="Times New Roman"/>
          <w:sz w:val="24"/>
        </w:rPr>
        <w:t>.</w:t>
      </w:r>
    </w:p>
    <w:p w14:paraId="49A5E971" w14:textId="77777777" w:rsidR="002817D3" w:rsidRPr="002817D3" w:rsidRDefault="002817D3" w:rsidP="002817D3">
      <w:pPr>
        <w:pStyle w:val="Bibliography"/>
        <w:rPr>
          <w:rFonts w:ascii="Garamond" w:hAnsi="Garamond" w:cs="Times New Roman"/>
          <w:sz w:val="24"/>
        </w:rPr>
      </w:pPr>
      <w:r w:rsidRPr="002817D3">
        <w:rPr>
          <w:rFonts w:ascii="Garamond" w:hAnsi="Garamond" w:cs="Times New Roman"/>
          <w:sz w:val="24"/>
        </w:rPr>
        <w:t>[5]</w:t>
      </w:r>
      <w:r w:rsidRPr="002817D3">
        <w:rPr>
          <w:rFonts w:ascii="Garamond" w:hAnsi="Garamond" w:cs="Times New Roman"/>
          <w:sz w:val="24"/>
        </w:rPr>
        <w:tab/>
        <w:t xml:space="preserve">L. Brillouin, </w:t>
      </w:r>
      <w:r w:rsidRPr="002817D3">
        <w:rPr>
          <w:rFonts w:ascii="Garamond" w:hAnsi="Garamond" w:cs="Times New Roman"/>
          <w:i/>
          <w:iCs/>
          <w:sz w:val="24"/>
        </w:rPr>
        <w:t>Wave Propagation in Periodic Structures: Electric Filters and Crystal Lattices</w:t>
      </w:r>
      <w:r w:rsidRPr="002817D3">
        <w:rPr>
          <w:rFonts w:ascii="Garamond" w:hAnsi="Garamond" w:cs="Times New Roman"/>
          <w:sz w:val="24"/>
        </w:rPr>
        <w:t xml:space="preserve">, Dover Publications, </w:t>
      </w:r>
      <w:r w:rsidRPr="002817D3">
        <w:rPr>
          <w:rFonts w:ascii="Garamond" w:hAnsi="Garamond" w:cs="Times New Roman"/>
          <w:b/>
          <w:bCs/>
          <w:sz w:val="24"/>
        </w:rPr>
        <w:t>1953</w:t>
      </w:r>
      <w:r w:rsidRPr="002817D3">
        <w:rPr>
          <w:rFonts w:ascii="Garamond" w:hAnsi="Garamond" w:cs="Times New Roman"/>
          <w:sz w:val="24"/>
        </w:rPr>
        <w:t>.</w:t>
      </w:r>
    </w:p>
    <w:p w14:paraId="7CF9730E" w14:textId="77777777" w:rsidR="002817D3" w:rsidRPr="002817D3" w:rsidRDefault="002817D3" w:rsidP="002817D3">
      <w:pPr>
        <w:pStyle w:val="Bibliography"/>
        <w:rPr>
          <w:rFonts w:ascii="Garamond" w:hAnsi="Garamond" w:cs="Times New Roman"/>
          <w:sz w:val="24"/>
        </w:rPr>
      </w:pPr>
      <w:r w:rsidRPr="002817D3">
        <w:rPr>
          <w:rFonts w:ascii="Garamond" w:hAnsi="Garamond" w:cs="Times New Roman"/>
          <w:sz w:val="24"/>
        </w:rPr>
        <w:t>[6]</w:t>
      </w:r>
      <w:r w:rsidRPr="002817D3">
        <w:rPr>
          <w:rFonts w:ascii="Garamond" w:hAnsi="Garamond" w:cs="Times New Roman"/>
          <w:sz w:val="24"/>
        </w:rPr>
        <w:tab/>
        <w:t xml:space="preserve">M. </w:t>
      </w:r>
      <w:proofErr w:type="spellStart"/>
      <w:r w:rsidRPr="002817D3">
        <w:rPr>
          <w:rFonts w:ascii="Garamond" w:hAnsi="Garamond" w:cs="Times New Roman"/>
          <w:sz w:val="24"/>
        </w:rPr>
        <w:t>Åberg</w:t>
      </w:r>
      <w:proofErr w:type="spellEnd"/>
      <w:r w:rsidRPr="002817D3">
        <w:rPr>
          <w:rFonts w:ascii="Garamond" w:hAnsi="Garamond" w:cs="Times New Roman"/>
          <w:sz w:val="24"/>
        </w:rPr>
        <w:t xml:space="preserve">, P. </w:t>
      </w:r>
      <w:proofErr w:type="spellStart"/>
      <w:r w:rsidRPr="002817D3">
        <w:rPr>
          <w:rFonts w:ascii="Garamond" w:hAnsi="Garamond" w:cs="Times New Roman"/>
          <w:sz w:val="24"/>
        </w:rPr>
        <w:t>Gudmundson</w:t>
      </w:r>
      <w:proofErr w:type="spellEnd"/>
      <w:r w:rsidRPr="002817D3">
        <w:rPr>
          <w:rFonts w:ascii="Garamond" w:hAnsi="Garamond" w:cs="Times New Roman"/>
          <w:sz w:val="24"/>
        </w:rPr>
        <w:t xml:space="preserve">, </w:t>
      </w:r>
      <w:r w:rsidRPr="002817D3">
        <w:rPr>
          <w:rFonts w:ascii="Garamond" w:hAnsi="Garamond" w:cs="Times New Roman"/>
          <w:i/>
          <w:iCs/>
          <w:sz w:val="24"/>
        </w:rPr>
        <w:t xml:space="preserve">J. </w:t>
      </w:r>
      <w:proofErr w:type="spellStart"/>
      <w:r w:rsidRPr="002817D3">
        <w:rPr>
          <w:rFonts w:ascii="Garamond" w:hAnsi="Garamond" w:cs="Times New Roman"/>
          <w:i/>
          <w:iCs/>
          <w:sz w:val="24"/>
        </w:rPr>
        <w:t>Acoust</w:t>
      </w:r>
      <w:proofErr w:type="spellEnd"/>
      <w:r w:rsidRPr="002817D3">
        <w:rPr>
          <w:rFonts w:ascii="Garamond" w:hAnsi="Garamond" w:cs="Times New Roman"/>
          <w:i/>
          <w:iCs/>
          <w:sz w:val="24"/>
        </w:rPr>
        <w:t>. Soc. Am.</w:t>
      </w:r>
      <w:r w:rsidRPr="002817D3">
        <w:rPr>
          <w:rFonts w:ascii="Garamond" w:hAnsi="Garamond" w:cs="Times New Roman"/>
          <w:sz w:val="24"/>
        </w:rPr>
        <w:t xml:space="preserve"> </w:t>
      </w:r>
      <w:r w:rsidRPr="002817D3">
        <w:rPr>
          <w:rFonts w:ascii="Garamond" w:hAnsi="Garamond" w:cs="Times New Roman"/>
          <w:b/>
          <w:bCs/>
          <w:sz w:val="24"/>
        </w:rPr>
        <w:t>1997</w:t>
      </w:r>
      <w:r w:rsidRPr="002817D3">
        <w:rPr>
          <w:rFonts w:ascii="Garamond" w:hAnsi="Garamond" w:cs="Times New Roman"/>
          <w:sz w:val="24"/>
        </w:rPr>
        <w:t xml:space="preserve">, </w:t>
      </w:r>
      <w:r w:rsidRPr="002817D3">
        <w:rPr>
          <w:rFonts w:ascii="Garamond" w:hAnsi="Garamond" w:cs="Times New Roman"/>
          <w:i/>
          <w:iCs/>
          <w:sz w:val="24"/>
        </w:rPr>
        <w:t>102</w:t>
      </w:r>
      <w:r w:rsidRPr="002817D3">
        <w:rPr>
          <w:rFonts w:ascii="Garamond" w:hAnsi="Garamond" w:cs="Times New Roman"/>
          <w:sz w:val="24"/>
        </w:rPr>
        <w:t>, 2007.</w:t>
      </w:r>
    </w:p>
    <w:p w14:paraId="2FFF7817" w14:textId="4B66FEEA" w:rsidR="002817D3" w:rsidRPr="001B3A2E" w:rsidRDefault="002817D3" w:rsidP="001B3A2E">
      <w:pPr>
        <w:jc w:val="both"/>
        <w:rPr>
          <w:rFonts w:ascii="Garamond" w:hAnsi="Garamond"/>
          <w:sz w:val="24"/>
          <w:szCs w:val="24"/>
        </w:rPr>
      </w:pPr>
      <w:r>
        <w:rPr>
          <w:rFonts w:ascii="Garamond" w:hAnsi="Garamond"/>
          <w:sz w:val="24"/>
          <w:szCs w:val="24"/>
        </w:rPr>
        <w:fldChar w:fldCharType="end"/>
      </w:r>
    </w:p>
    <w:sectPr w:rsidR="002817D3" w:rsidRPr="001B3A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9" w:author="Lorenzo Valdevit" w:date="2018-10-07T12:09:00Z" w:initials="LV">
    <w:p w14:paraId="5FE9FF8D" w14:textId="77777777" w:rsidR="00E70B36" w:rsidRDefault="00E70B36" w:rsidP="00E70B36">
      <w:pPr>
        <w:pStyle w:val="CommentText"/>
      </w:pPr>
      <w:r>
        <w:rPr>
          <w:rStyle w:val="CommentReference"/>
        </w:rPr>
        <w:annotationRef/>
      </w:r>
      <w:r>
        <w:rPr>
          <w:noProof/>
        </w:rPr>
        <w:t>this is a bit hard to read. I would use the notation exp() instead of e^(); also, please boldface all vectors: k, e1 and e2.</w:t>
      </w:r>
    </w:p>
  </w:comment>
  <w:comment w:id="145" w:author="Lorenzo Valdevit" w:date="2019-08-05T11:03:00Z" w:initials="LV">
    <w:p w14:paraId="2EFDA3C2" w14:textId="77777777" w:rsidR="00E70B36" w:rsidRPr="001D129F" w:rsidRDefault="00E70B36" w:rsidP="00E70B36">
      <w:pPr>
        <w:pStyle w:val="CommentText"/>
        <w:rPr>
          <w:lang w:val="en-US"/>
        </w:rPr>
      </w:pPr>
      <w:r>
        <w:rPr>
          <w:rStyle w:val="CommentReference"/>
        </w:rPr>
        <w:annotationRef/>
      </w:r>
      <w:r>
        <w:rPr>
          <w:lang w:val="en-US"/>
        </w:rPr>
        <w:t xml:space="preserve">K and e1 should be bold. </w:t>
      </w:r>
    </w:p>
  </w:comment>
  <w:comment w:id="146" w:author="Lorenzo Valdevit" w:date="2019-08-05T11:04:00Z" w:initials="LV">
    <w:p w14:paraId="538013A8" w14:textId="77777777" w:rsidR="00E70B36" w:rsidRPr="001D129F" w:rsidRDefault="00E70B36" w:rsidP="00E70B36">
      <w:pPr>
        <w:pStyle w:val="CommentText"/>
        <w:rPr>
          <w:lang w:val="en-US"/>
        </w:rPr>
      </w:pPr>
      <w:r>
        <w:rPr>
          <w:rStyle w:val="CommentReference"/>
        </w:rPr>
        <w:annotationRef/>
      </w:r>
      <w:r>
        <w:rPr>
          <w:lang w:val="en-US"/>
        </w:rPr>
        <w:t>K and e1 should be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E9FF8D" w15:done="0"/>
  <w15:commentEx w15:paraId="2EFDA3C2" w15:done="0"/>
  <w15:commentEx w15:paraId="538013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E9FF8D" w16cid:durableId="1F67458F"/>
  <w16cid:commentId w16cid:paraId="2EFDA3C2" w16cid:durableId="20F28B97"/>
  <w16cid:commentId w16cid:paraId="538013A8" w16cid:durableId="20F28B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61324"/>
    <w:multiLevelType w:val="hybridMultilevel"/>
    <w:tmpl w:val="ECF06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7DAD3775"/>
    <w:multiLevelType w:val="hybridMultilevel"/>
    <w:tmpl w:val="83666912"/>
    <w:lvl w:ilvl="0" w:tplc="EAD0CC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na Guell Izard">
    <w15:presenceInfo w15:providerId="None" w15:userId="Anna Guell Iz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12"/>
    <w:rsid w:val="0000267D"/>
    <w:rsid w:val="00017968"/>
    <w:rsid w:val="000B0216"/>
    <w:rsid w:val="001B3A2E"/>
    <w:rsid w:val="001D760B"/>
    <w:rsid w:val="001F0699"/>
    <w:rsid w:val="00211D6D"/>
    <w:rsid w:val="002708F3"/>
    <w:rsid w:val="002817D3"/>
    <w:rsid w:val="002C7795"/>
    <w:rsid w:val="00332A12"/>
    <w:rsid w:val="003E0FC2"/>
    <w:rsid w:val="004B3FB3"/>
    <w:rsid w:val="005B2E02"/>
    <w:rsid w:val="00665460"/>
    <w:rsid w:val="007C46D2"/>
    <w:rsid w:val="00844E99"/>
    <w:rsid w:val="008C0106"/>
    <w:rsid w:val="008D506A"/>
    <w:rsid w:val="008F6E74"/>
    <w:rsid w:val="0092691C"/>
    <w:rsid w:val="009276BE"/>
    <w:rsid w:val="00932E4C"/>
    <w:rsid w:val="00A41ED4"/>
    <w:rsid w:val="00A44F23"/>
    <w:rsid w:val="00A5038B"/>
    <w:rsid w:val="00A50EDA"/>
    <w:rsid w:val="00A649A2"/>
    <w:rsid w:val="00A71772"/>
    <w:rsid w:val="00B02D8F"/>
    <w:rsid w:val="00B13124"/>
    <w:rsid w:val="00B9046A"/>
    <w:rsid w:val="00B96010"/>
    <w:rsid w:val="00C11845"/>
    <w:rsid w:val="00C833A1"/>
    <w:rsid w:val="00CB0614"/>
    <w:rsid w:val="00E072EC"/>
    <w:rsid w:val="00E70B36"/>
    <w:rsid w:val="00E737FF"/>
    <w:rsid w:val="00EB6C98"/>
    <w:rsid w:val="00FB0A9F"/>
    <w:rsid w:val="00FC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C9E1"/>
  <w15:chartTrackingRefBased/>
  <w15:docId w15:val="{54C11952-3733-497A-81AD-0008759C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12"/>
    <w:pPr>
      <w:ind w:left="720"/>
      <w:contextualSpacing/>
    </w:pPr>
  </w:style>
  <w:style w:type="paragraph" w:styleId="BalloonText">
    <w:name w:val="Balloon Text"/>
    <w:basedOn w:val="Normal"/>
    <w:link w:val="BalloonTextChar"/>
    <w:uiPriority w:val="99"/>
    <w:semiHidden/>
    <w:unhideWhenUsed/>
    <w:rsid w:val="00B13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124"/>
    <w:rPr>
      <w:rFonts w:ascii="Segoe UI" w:hAnsi="Segoe UI" w:cs="Segoe UI"/>
      <w:sz w:val="18"/>
      <w:szCs w:val="18"/>
    </w:rPr>
  </w:style>
  <w:style w:type="character" w:styleId="CommentReference">
    <w:name w:val="annotation reference"/>
    <w:uiPriority w:val="99"/>
    <w:semiHidden/>
    <w:unhideWhenUsed/>
    <w:rsid w:val="00E70B36"/>
    <w:rPr>
      <w:sz w:val="16"/>
      <w:szCs w:val="16"/>
    </w:rPr>
  </w:style>
  <w:style w:type="paragraph" w:styleId="CommentText">
    <w:name w:val="annotation text"/>
    <w:basedOn w:val="Normal"/>
    <w:link w:val="CommentTextChar"/>
    <w:uiPriority w:val="99"/>
    <w:unhideWhenUsed/>
    <w:rsid w:val="00E70B36"/>
    <w:pPr>
      <w:spacing w:after="0" w:line="240" w:lineRule="auto"/>
    </w:pPr>
    <w:rPr>
      <w:rFonts w:ascii="Times New Roman" w:eastAsia="MS Mincho" w:hAnsi="Times New Roman" w:cs="Times New Roman"/>
      <w:sz w:val="20"/>
      <w:szCs w:val="20"/>
      <w:lang w:val="x-none" w:eastAsia="ja-JP"/>
    </w:rPr>
  </w:style>
  <w:style w:type="character" w:customStyle="1" w:styleId="CommentTextChar">
    <w:name w:val="Comment Text Char"/>
    <w:basedOn w:val="DefaultParagraphFont"/>
    <w:link w:val="CommentText"/>
    <w:uiPriority w:val="99"/>
    <w:rsid w:val="00E70B36"/>
    <w:rPr>
      <w:rFonts w:ascii="Times New Roman" w:eastAsia="MS Mincho" w:hAnsi="Times New Roman" w:cs="Times New Roman"/>
      <w:sz w:val="20"/>
      <w:szCs w:val="20"/>
      <w:lang w:val="x-none" w:eastAsia="ja-JP"/>
    </w:rPr>
  </w:style>
  <w:style w:type="paragraph" w:styleId="Caption">
    <w:name w:val="caption"/>
    <w:basedOn w:val="Normal"/>
    <w:next w:val="Normal"/>
    <w:uiPriority w:val="35"/>
    <w:unhideWhenUsed/>
    <w:qFormat/>
    <w:rsid w:val="00E70B36"/>
    <w:pPr>
      <w:spacing w:after="200" w:line="480" w:lineRule="auto"/>
      <w:jc w:val="both"/>
    </w:pPr>
    <w:rPr>
      <w:rFonts w:ascii="Times" w:eastAsia="Cambria" w:hAnsi="Times" w:cs="Times New Roman"/>
      <w:b/>
      <w:bCs/>
      <w:color w:val="4F81BD"/>
      <w:sz w:val="18"/>
      <w:szCs w:val="18"/>
    </w:rPr>
  </w:style>
  <w:style w:type="character" w:customStyle="1" w:styleId="MTDisplayEquationChar">
    <w:name w:val="MTDisplayEquation Char"/>
    <w:link w:val="MTDisplayEquation"/>
    <w:locked/>
    <w:rsid w:val="00E70B36"/>
    <w:rPr>
      <w:rFonts w:eastAsia="Cambria"/>
      <w:szCs w:val="24"/>
    </w:rPr>
  </w:style>
  <w:style w:type="paragraph" w:customStyle="1" w:styleId="MTDisplayEquation">
    <w:name w:val="MTDisplayEquation"/>
    <w:basedOn w:val="Normal"/>
    <w:next w:val="Normal"/>
    <w:link w:val="MTDisplayEquationChar"/>
    <w:rsid w:val="00E70B36"/>
    <w:pPr>
      <w:keepNext/>
      <w:tabs>
        <w:tab w:val="center" w:pos="4680"/>
        <w:tab w:val="right" w:pos="9360"/>
      </w:tabs>
      <w:spacing w:before="100" w:beforeAutospacing="1" w:after="100" w:afterAutospacing="1" w:line="480" w:lineRule="auto"/>
      <w:jc w:val="both"/>
    </w:pPr>
    <w:rPr>
      <w:rFonts w:eastAsia="Cambria"/>
      <w:szCs w:val="24"/>
    </w:rPr>
  </w:style>
  <w:style w:type="paragraph" w:styleId="Bibliography">
    <w:name w:val="Bibliography"/>
    <w:basedOn w:val="Normal"/>
    <w:next w:val="Normal"/>
    <w:uiPriority w:val="37"/>
    <w:unhideWhenUsed/>
    <w:rsid w:val="002817D3"/>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microsoft.com/office/2011/relationships/commentsExtended" Target="commentsExtended.xml"/><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2.wmf"/><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png"/><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image" Target="media/image1.png"/><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microsoft.com/office/2011/relationships/people" Target="people.xml"/><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0.wmf"/><Relationship Id="rId48" Type="http://schemas.openxmlformats.org/officeDocument/2006/relationships/oleObject" Target="embeddings/oleObject22.bin"/><Relationship Id="rId56" Type="http://schemas.microsoft.com/office/2016/09/relationships/commentsIds" Target="commentsIds.xml"/><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wmf"/><Relationship Id="rId8" Type="http://schemas.openxmlformats.org/officeDocument/2006/relationships/image" Target="media/image3.wmf"/><Relationship Id="rId51" Type="http://schemas.openxmlformats.org/officeDocument/2006/relationships/image" Target="media/image24.png"/><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comments" Target="comments.xml"/><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oleObject" Target="embeddings/oleObject25.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5.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5219</Words>
  <Characters>29750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Güell</dc:creator>
  <cp:keywords/>
  <dc:description/>
  <cp:lastModifiedBy>Anna Güell</cp:lastModifiedBy>
  <cp:revision>7</cp:revision>
  <cp:lastPrinted>2020-04-04T03:11:00Z</cp:lastPrinted>
  <dcterms:created xsi:type="dcterms:W3CDTF">2020-04-04T02:02:00Z</dcterms:created>
  <dcterms:modified xsi:type="dcterms:W3CDTF">2020-04-04T03:24:00Z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id="zfDVAw4j"/&gt;&lt;style id="http://www.zotero.org/styles/advanced-materials"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TEquationNumber2">
    <vt:lpwstr>(#E1)</vt:lpwstr>
  </property>
  <property fmtid="{D5CDD505-2E9C-101B-9397-08002B2CF9AE}" pid="5" name="MTCustomEquationNumber">
    <vt:lpwstr>1</vt:lpwstr>
  </property>
</Properties>
</file>